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6D0" w:rsidRPr="001960D4" w:rsidRDefault="00C52142" w:rsidP="00A82D0F">
      <w:pPr>
        <w:jc w:val="center"/>
        <w:rPr>
          <w:rFonts w:ascii="Times New Roman" w:hAnsi="Times New Roman" w:cs="Times New Roman"/>
          <w:b/>
          <w:bCs/>
          <w:sz w:val="40"/>
          <w:szCs w:val="40"/>
        </w:rPr>
      </w:pPr>
      <w:r w:rsidRPr="00C52142">
        <w:rPr>
          <w:rFonts w:ascii="Times New Roman" w:hAnsi="Times New Roman" w:cs="Times New Roman"/>
          <w:noProof/>
          <w:sz w:val="40"/>
          <w:szCs w:val="40"/>
        </w:rPr>
        <w:pict>
          <v:rect id="Rectangle 9" o:spid="_x0000_s1026" style="position:absolute;left:0;text-align:left;margin-left:48pt;margin-top:-2.3pt;width:356.55pt;height:29.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" filled="f" strokecolor="black [3213]" strokeweight="1pt"/>
        </w:pict>
      </w:r>
      <w:r w:rsidR="001D041C" w:rsidRPr="001960D4">
        <w:rPr>
          <w:rFonts w:ascii="Times New Roman" w:hAnsi="Times New Roman" w:cs="Times New Roman"/>
          <w:b/>
          <w:bCs/>
          <w:sz w:val="40"/>
          <w:szCs w:val="40"/>
        </w:rPr>
        <w:t xml:space="preserve">Diffraction des rayons </w:t>
      </w:r>
      <w:r w:rsidR="001960D4">
        <w:rPr>
          <w:rFonts w:ascii="Times New Roman" w:hAnsi="Times New Roman" w:cs="Times New Roman"/>
          <w:b/>
          <w:bCs/>
          <w:sz w:val="40"/>
          <w:szCs w:val="40"/>
        </w:rPr>
        <w:t>X</w:t>
      </w:r>
      <w:r w:rsidR="00816DC1">
        <w:rPr>
          <w:rFonts w:ascii="Times New Roman" w:hAnsi="Times New Roman" w:cs="Times New Roman"/>
          <w:b/>
          <w:bCs/>
          <w:sz w:val="40"/>
          <w:szCs w:val="40"/>
        </w:rPr>
        <w:t xml:space="preserve"> sur roche totale</w:t>
      </w:r>
    </w:p>
    <w:p w:rsidR="001D041C" w:rsidRDefault="001D041C" w:rsidP="00A82D0F">
      <w:pPr>
        <w:jc w:val="both"/>
        <w:rPr>
          <w:ins w:id="0" w:author="cauzid5" w:date="2019-12-02T17:18:00Z"/>
          <w:rFonts w:ascii="Times New Roman" w:hAnsi="Times New Roman" w:cs="Times New Roman"/>
          <w:sz w:val="40"/>
          <w:szCs w:val="40"/>
        </w:rPr>
      </w:pPr>
    </w:p>
    <w:p w:rsidR="000C0863" w:rsidRDefault="000C0863" w:rsidP="00A82D0F">
      <w:pPr>
        <w:jc w:val="both"/>
        <w:rPr>
          <w:ins w:id="1" w:author="cauzid5" w:date="2019-12-02T17:18:00Z"/>
          <w:rFonts w:ascii="Times New Roman" w:hAnsi="Times New Roman" w:cs="Times New Roman"/>
          <w:sz w:val="40"/>
          <w:szCs w:val="40"/>
        </w:rPr>
      </w:pPr>
      <w:ins w:id="2" w:author="cauzid5" w:date="2019-12-02T17:18:00Z">
        <w:r>
          <w:rPr>
            <w:rFonts w:ascii="Times New Roman" w:hAnsi="Times New Roman" w:cs="Times New Roman"/>
            <w:sz w:val="40"/>
            <w:szCs w:val="40"/>
          </w:rPr>
          <w:t>Citez vos sources dans le texte</w:t>
        </w:r>
      </w:ins>
    </w:p>
    <w:p w:rsidR="000C0863" w:rsidRDefault="000C0863" w:rsidP="00A82D0F">
      <w:pPr>
        <w:jc w:val="both"/>
        <w:rPr>
          <w:ins w:id="3" w:author="cauzid5" w:date="2019-12-02T17:18:00Z"/>
          <w:rFonts w:ascii="Times New Roman" w:hAnsi="Times New Roman" w:cs="Times New Roman"/>
          <w:sz w:val="40"/>
          <w:szCs w:val="40"/>
        </w:rPr>
      </w:pPr>
    </w:p>
    <w:p w:rsidR="000C0863" w:rsidRPr="001D041C" w:rsidRDefault="000C0863" w:rsidP="00A82D0F">
      <w:pPr>
        <w:jc w:val="both"/>
        <w:rPr>
          <w:rFonts w:ascii="Times New Roman" w:hAnsi="Times New Roman" w:cs="Times New Roman"/>
          <w:sz w:val="40"/>
          <w:szCs w:val="40"/>
        </w:rPr>
      </w:pPr>
    </w:p>
    <w:p w:rsidR="001D041C" w:rsidRPr="001D041C" w:rsidRDefault="001D041C" w:rsidP="00A82D0F">
      <w:pPr>
        <w:jc w:val="both"/>
        <w:rPr>
          <w:rFonts w:ascii="Times New Roman" w:hAnsi="Times New Roman" w:cs="Times New Roman"/>
          <w:u w:val="single"/>
        </w:rPr>
      </w:pPr>
      <w:r w:rsidRPr="001D041C">
        <w:rPr>
          <w:rFonts w:ascii="Times New Roman" w:hAnsi="Times New Roman" w:cs="Times New Roman"/>
          <w:u w:val="single"/>
        </w:rPr>
        <w:t>Principe</w:t>
      </w:r>
      <w:r w:rsidRPr="001D041C">
        <w:rPr>
          <w:rFonts w:ascii="Times New Roman" w:hAnsi="Times New Roman" w:cs="Times New Roman"/>
        </w:rPr>
        <w:t> :</w:t>
      </w:r>
    </w:p>
    <w:p w:rsidR="001D041C" w:rsidRDefault="001D041C" w:rsidP="00A82D0F">
      <w:pPr>
        <w:jc w:val="both"/>
        <w:rPr>
          <w:rFonts w:ascii="Times New Roman" w:hAnsi="Times New Roman" w:cs="Times New Roman"/>
        </w:rPr>
      </w:pPr>
    </w:p>
    <w:p w:rsidR="001D041C" w:rsidRDefault="001D041C" w:rsidP="00A82D0F">
      <w:pPr>
        <w:jc w:val="both"/>
        <w:rPr>
          <w:rFonts w:ascii="Times New Roman" w:hAnsi="Times New Roman" w:cs="Times New Roman"/>
        </w:rPr>
      </w:pPr>
      <w:r w:rsidRPr="001D041C">
        <w:rPr>
          <w:rFonts w:ascii="Times New Roman" w:hAnsi="Times New Roman" w:cs="Times New Roman"/>
        </w:rPr>
        <w:t>La diffractométrie de rayons X est une technique d'analyse chimique non destructive fondée sur le phénomène de diffraction des rayons X sur la matière cristalline.</w:t>
      </w:r>
    </w:p>
    <w:p w:rsidR="001D041C" w:rsidRPr="001D041C" w:rsidRDefault="001D041C" w:rsidP="00A82D0F">
      <w:pPr>
        <w:jc w:val="both"/>
        <w:rPr>
          <w:rFonts w:ascii="Times New Roman" w:hAnsi="Times New Roman" w:cs="Times New Roman"/>
          <w:u w:val="single"/>
        </w:rPr>
      </w:pPr>
    </w:p>
    <w:p w:rsidR="001D041C" w:rsidRDefault="001D041C" w:rsidP="00A82D0F">
      <w:pPr>
        <w:jc w:val="both"/>
        <w:rPr>
          <w:rFonts w:ascii="Times New Roman" w:hAnsi="Times New Roman" w:cs="Times New Roman"/>
        </w:rPr>
      </w:pPr>
      <w:r>
        <w:rPr>
          <w:rFonts w:ascii="Times New Roman" w:hAnsi="Times New Roman" w:cs="Times New Roman"/>
          <w:u w:val="single"/>
        </w:rPr>
        <w:t>Rappels</w:t>
      </w:r>
      <w:r w:rsidRPr="001D041C">
        <w:rPr>
          <w:rFonts w:ascii="Times New Roman" w:hAnsi="Times New Roman" w:cs="Times New Roman"/>
        </w:rPr>
        <w:t> </w:t>
      </w:r>
      <w:r>
        <w:rPr>
          <w:rFonts w:ascii="Times New Roman" w:hAnsi="Times New Roman" w:cs="Times New Roman"/>
        </w:rPr>
        <w:t>:</w:t>
      </w:r>
    </w:p>
    <w:p w:rsidR="001D041C" w:rsidRDefault="001D041C" w:rsidP="00A82D0F">
      <w:pPr>
        <w:jc w:val="both"/>
        <w:rPr>
          <w:rFonts w:ascii="Times New Roman" w:hAnsi="Times New Roman" w:cs="Times New Roman"/>
        </w:rPr>
      </w:pPr>
    </w:p>
    <w:p w:rsidR="001D041C" w:rsidRDefault="001D041C" w:rsidP="00A82D0F">
      <w:pPr>
        <w:jc w:val="both"/>
        <w:rPr>
          <w:rFonts w:ascii="Times New Roman" w:hAnsi="Times New Roman" w:cs="Times New Roman"/>
        </w:rPr>
      </w:pPr>
      <w:r w:rsidRPr="001D041C">
        <w:rPr>
          <w:rFonts w:ascii="Times New Roman" w:hAnsi="Times New Roman" w:cs="Times New Roman"/>
        </w:rPr>
        <w:t xml:space="preserve">Les rayons X sont à la base de différentes techniques d'analyse comme la radiographie, </w:t>
      </w:r>
      <w:commentRangeStart w:id="4"/>
      <w:r w:rsidRPr="001D041C">
        <w:rPr>
          <w:rFonts w:ascii="Times New Roman" w:hAnsi="Times New Roman" w:cs="Times New Roman"/>
        </w:rPr>
        <w:t>la spectroscopie </w:t>
      </w:r>
      <w:commentRangeEnd w:id="4"/>
      <w:r w:rsidR="004C0227">
        <w:rPr>
          <w:rStyle w:val="Marquedecommentaire"/>
        </w:rPr>
        <w:commentReference w:id="4"/>
      </w:r>
      <w:r w:rsidRPr="001D041C">
        <w:rPr>
          <w:rFonts w:ascii="Times New Roman" w:hAnsi="Times New Roman" w:cs="Times New Roman"/>
        </w:rPr>
        <w:t>et la diffractométrie. Ces radiations électromagnétiques ont une longueur d'onde de l'ordre de l'Ångström (1 Å = 10</w:t>
      </w:r>
      <w:r w:rsidRPr="001D041C">
        <w:rPr>
          <w:rFonts w:ascii="Times New Roman" w:hAnsi="Times New Roman" w:cs="Times New Roman"/>
          <w:vertAlign w:val="superscript"/>
        </w:rPr>
        <w:t>-10</w:t>
      </w:r>
      <w:r w:rsidRPr="001D041C">
        <w:rPr>
          <w:rFonts w:ascii="Times New Roman" w:hAnsi="Times New Roman" w:cs="Times New Roman"/>
        </w:rPr>
        <w:t> m).</w:t>
      </w:r>
    </w:p>
    <w:p w:rsidR="001D041C" w:rsidRDefault="001D041C" w:rsidP="00A82D0F">
      <w:pPr>
        <w:jc w:val="both"/>
        <w:rPr>
          <w:rFonts w:ascii="Times New Roman" w:hAnsi="Times New Roman" w:cs="Times New Roman"/>
        </w:rPr>
      </w:pPr>
      <w:commentRangeStart w:id="5"/>
      <w:r w:rsidRPr="001D041C">
        <w:rPr>
          <w:rFonts w:ascii="Times New Roman" w:hAnsi="Times New Roman" w:cs="Times New Roman"/>
        </w:rPr>
        <w:t>Un cristal est un agencement d'atomes, d'ions ou de molécules, avec un motif se répétant périodiquement dans les trois dimensions. Les distances interatomiques sont de l'ordre de l'Ångström, du même ordre de grandeur que les longueurs d'onde des rayons X : un cristal constitue donc un réseau 3D qui peut diffracter les rayons X</w:t>
      </w:r>
      <w:commentRangeEnd w:id="5"/>
      <w:r w:rsidR="004C0227">
        <w:rPr>
          <w:rStyle w:val="Marquedecommentaire"/>
        </w:rPr>
        <w:commentReference w:id="5"/>
      </w:r>
      <w:r w:rsidRPr="001D041C">
        <w:rPr>
          <w:rFonts w:ascii="Times New Roman" w:hAnsi="Times New Roman" w:cs="Times New Roman"/>
        </w:rPr>
        <w:t>.</w:t>
      </w:r>
    </w:p>
    <w:p w:rsidR="003A2591" w:rsidRDefault="003A2591" w:rsidP="00A82D0F">
      <w:pPr>
        <w:jc w:val="both"/>
        <w:rPr>
          <w:rFonts w:ascii="Times New Roman" w:hAnsi="Times New Roman" w:cs="Times New Roman"/>
        </w:rPr>
      </w:pPr>
    </w:p>
    <w:p w:rsidR="003A2591" w:rsidRPr="00123B07" w:rsidRDefault="003A2591" w:rsidP="003A2591">
      <w:pPr>
        <w:jc w:val="both"/>
        <w:rPr>
          <w:rFonts w:ascii="Times New Roman" w:hAnsi="Times New Roman" w:cs="Times New Roman"/>
        </w:rPr>
      </w:pPr>
      <w:r w:rsidRPr="00123B07">
        <w:rPr>
          <w:rFonts w:ascii="Times New Roman" w:hAnsi="Times New Roman" w:cs="Times New Roman"/>
          <w:u w:val="single"/>
        </w:rPr>
        <w:t>Loi de Bragg</w:t>
      </w:r>
      <w:r w:rsidRPr="00C66EF0">
        <w:rPr>
          <w:rFonts w:ascii="Times New Roman" w:hAnsi="Times New Roman" w:cs="Times New Roman"/>
        </w:rPr>
        <w:t> </w:t>
      </w:r>
      <w:r>
        <w:rPr>
          <w:rFonts w:ascii="Times New Roman" w:hAnsi="Times New Roman" w:cs="Times New Roman"/>
        </w:rPr>
        <w:t>:</w:t>
      </w:r>
    </w:p>
    <w:p w:rsidR="003A2591" w:rsidRDefault="003A2591" w:rsidP="003A2591">
      <w:pPr>
        <w:jc w:val="both"/>
        <w:rPr>
          <w:rFonts w:ascii="Times New Roman" w:hAnsi="Times New Roman" w:cs="Times New Roman"/>
        </w:rPr>
      </w:pPr>
    </w:p>
    <w:p w:rsidR="003A2591" w:rsidRPr="003A2591" w:rsidRDefault="00B12A8B" w:rsidP="00A82D0F">
      <w:pPr>
        <w:jc w:val="both"/>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71552" behindDoc="0" locked="0" layoutInCell="1" allowOverlap="1">
            <wp:simplePos x="0" y="0"/>
            <wp:positionH relativeFrom="column">
              <wp:posOffset>1238885</wp:posOffset>
            </wp:positionH>
            <wp:positionV relativeFrom="paragraph">
              <wp:posOffset>820895</wp:posOffset>
            </wp:positionV>
            <wp:extent cx="2787015" cy="1760220"/>
            <wp:effectExtent l="0" t="0" r="0" b="508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ntation-schematique-de-la-loi-de-Bragg-donnant-les-directions-ou-les.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87015" cy="1760220"/>
                    </a:xfrm>
                    <a:prstGeom prst="rect">
                      <a:avLst/>
                    </a:prstGeom>
                  </pic:spPr>
                </pic:pic>
              </a:graphicData>
            </a:graphic>
          </wp:anchor>
        </w:drawing>
      </w:r>
      <w:r w:rsidR="00C52142" w:rsidRPr="00C52142">
        <w:rPr>
          <w:noProof/>
        </w:rPr>
        <w:pict>
          <v:rect id="Rectangle 10" o:spid="_x0000_s1029" style="position:absolute;left:0;text-align:left;margin-left:156.65pt;margin-top:33.2pt;width:93.4pt;height:20.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" filled="f" strokecolor="black [3213]" strokeweight="1pt"/>
        </w:pict>
      </w:r>
      <w:r w:rsidR="003A2591">
        <w:rPr>
          <w:rFonts w:ascii="Times New Roman" w:hAnsi="Times New Roman" w:cs="Times New Roman"/>
          <w:noProof/>
          <w:lang w:eastAsia="fr-FR"/>
        </w:rPr>
        <w:drawing>
          <wp:anchor distT="0" distB="0" distL="114300" distR="114300" simplePos="0" relativeHeight="251670528" behindDoc="0" locked="0" layoutInCell="1" allowOverlap="1">
            <wp:simplePos x="0" y="0"/>
            <wp:positionH relativeFrom="column">
              <wp:posOffset>1988820</wp:posOffset>
            </wp:positionH>
            <wp:positionV relativeFrom="paragraph">
              <wp:posOffset>421896</wp:posOffset>
            </wp:positionV>
            <wp:extent cx="1186180" cy="262890"/>
            <wp:effectExtent l="0" t="0" r="0" b="3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9-10-13 à 19.14.43.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86180" cy="262890"/>
                    </a:xfrm>
                    <a:prstGeom prst="rect">
                      <a:avLst/>
                    </a:prstGeom>
                  </pic:spPr>
                </pic:pic>
              </a:graphicData>
            </a:graphic>
          </wp:anchor>
        </w:drawing>
      </w:r>
      <w:r w:rsidR="003A2591">
        <w:rPr>
          <w:rFonts w:ascii="Times New Roman" w:hAnsi="Times New Roman" w:cs="Times New Roman"/>
        </w:rPr>
        <w:t>La loi de Bragg est la relation</w:t>
      </w:r>
      <w:ins w:id="6" w:author="cauzid5" w:date="2019-12-02T10:45:00Z">
        <w:r w:rsidR="004C0227">
          <w:rPr>
            <w:rFonts w:ascii="Times New Roman" w:hAnsi="Times New Roman" w:cs="Times New Roman"/>
          </w:rPr>
          <w:t xml:space="preserve"> mathématique</w:t>
        </w:r>
      </w:ins>
      <w:r w:rsidR="003A2591">
        <w:rPr>
          <w:rFonts w:ascii="Times New Roman" w:hAnsi="Times New Roman" w:cs="Times New Roman"/>
        </w:rPr>
        <w:t xml:space="preserve"> qui lie </w:t>
      </w:r>
      <w:ins w:id="7" w:author="cauzid5" w:date="2019-12-02T10:53:00Z">
        <w:r w:rsidR="0038256D">
          <w:rPr>
            <w:rFonts w:ascii="Times New Roman" w:hAnsi="Times New Roman" w:cs="Times New Roman"/>
          </w:rPr>
          <w:t xml:space="preserve">entre eux : la longueur d’onde,  </w:t>
        </w:r>
      </w:ins>
      <w:ins w:id="8" w:author="cauzid5" w:date="2019-12-02T10:51:00Z">
        <w:r w:rsidR="0038256D">
          <w:rPr>
            <w:rFonts w:ascii="Times New Roman" w:hAnsi="Times New Roman" w:cs="Times New Roman"/>
          </w:rPr>
          <w:t>la distance entre les plans</w:t>
        </w:r>
      </w:ins>
      <w:ins w:id="9" w:author="cauzid5" w:date="2019-12-02T10:52:00Z">
        <w:r w:rsidR="0038256D">
          <w:rPr>
            <w:rFonts w:ascii="Times New Roman" w:hAnsi="Times New Roman" w:cs="Times New Roman"/>
          </w:rPr>
          <w:t xml:space="preserve"> cristallins dans l’échantillon </w:t>
        </w:r>
      </w:ins>
      <w:ins w:id="10" w:author="cauzid5" w:date="2019-12-02T10:53:00Z">
        <w:r w:rsidR="0038256D">
          <w:rPr>
            <w:rFonts w:ascii="Times New Roman" w:hAnsi="Times New Roman" w:cs="Times New Roman"/>
          </w:rPr>
          <w:t xml:space="preserve">et </w:t>
        </w:r>
      </w:ins>
      <w:r w:rsidR="003A2591">
        <w:rPr>
          <w:rFonts w:ascii="Times New Roman" w:hAnsi="Times New Roman" w:cs="Times New Roman"/>
        </w:rPr>
        <w:t>l</w:t>
      </w:r>
      <w:ins w:id="11" w:author="cauzid5" w:date="2019-12-02T10:51:00Z">
        <w:r w:rsidR="004C0227">
          <w:rPr>
            <w:rFonts w:ascii="Times New Roman" w:hAnsi="Times New Roman" w:cs="Times New Roman"/>
          </w:rPr>
          <w:t xml:space="preserve">es </w:t>
        </w:r>
      </w:ins>
      <w:del w:id="12" w:author="cauzid5" w:date="2019-12-02T10:51:00Z">
        <w:r w:rsidR="003A2591" w:rsidDel="004C0227">
          <w:rPr>
            <w:rFonts w:ascii="Times New Roman" w:hAnsi="Times New Roman" w:cs="Times New Roman"/>
          </w:rPr>
          <w:delText>’</w:delText>
        </w:r>
      </w:del>
      <w:r w:rsidR="003A2591">
        <w:rPr>
          <w:rFonts w:ascii="Times New Roman" w:hAnsi="Times New Roman" w:cs="Times New Roman"/>
        </w:rPr>
        <w:t>angle</w:t>
      </w:r>
      <w:ins w:id="13" w:author="cauzid5" w:date="2019-12-02T10:51:00Z">
        <w:r w:rsidR="004C0227">
          <w:rPr>
            <w:rFonts w:ascii="Times New Roman" w:hAnsi="Times New Roman" w:cs="Times New Roman"/>
          </w:rPr>
          <w:t>s</w:t>
        </w:r>
      </w:ins>
      <w:r w:rsidR="003A2591">
        <w:rPr>
          <w:rFonts w:ascii="Times New Roman" w:hAnsi="Times New Roman" w:cs="Times New Roman"/>
        </w:rPr>
        <w:t xml:space="preserve"> du faisceau incident </w:t>
      </w:r>
      <w:del w:id="14" w:author="cauzid5" w:date="2019-12-02T10:53:00Z">
        <w:r w:rsidR="003A2591" w:rsidDel="0038256D">
          <w:rPr>
            <w:rFonts w:ascii="Times New Roman" w:hAnsi="Times New Roman" w:cs="Times New Roman"/>
          </w:rPr>
          <w:delText xml:space="preserve">sur </w:delText>
        </w:r>
      </w:del>
      <w:del w:id="15" w:author="cauzid5" w:date="2019-12-02T10:52:00Z">
        <w:r w:rsidR="003A2591" w:rsidDel="0038256D">
          <w:rPr>
            <w:rFonts w:ascii="Times New Roman" w:hAnsi="Times New Roman" w:cs="Times New Roman"/>
          </w:rPr>
          <w:delText xml:space="preserve">les </w:delText>
        </w:r>
      </w:del>
      <w:del w:id="16" w:author="cauzid5" w:date="2019-12-02T10:53:00Z">
        <w:r w:rsidR="003A2591" w:rsidDel="0038256D">
          <w:rPr>
            <w:rFonts w:ascii="Times New Roman" w:hAnsi="Times New Roman" w:cs="Times New Roman"/>
          </w:rPr>
          <w:delText xml:space="preserve">plans </w:delText>
        </w:r>
      </w:del>
      <w:del w:id="17" w:author="cauzid5" w:date="2019-12-02T10:52:00Z">
        <w:r w:rsidR="003A2591" w:rsidDel="0038256D">
          <w:rPr>
            <w:rFonts w:ascii="Times New Roman" w:hAnsi="Times New Roman" w:cs="Times New Roman"/>
          </w:rPr>
          <w:delText xml:space="preserve">de l’échantillon </w:delText>
        </w:r>
      </w:del>
      <w:ins w:id="18" w:author="cauzid5" w:date="2019-12-02T10:53:00Z">
        <w:r w:rsidR="0038256D">
          <w:rPr>
            <w:rFonts w:ascii="Times New Roman" w:hAnsi="Times New Roman" w:cs="Times New Roman"/>
          </w:rPr>
          <w:t xml:space="preserve">qui assurent </w:t>
        </w:r>
      </w:ins>
      <w:ins w:id="19" w:author="cauzid5" w:date="2019-12-02T10:51:00Z">
        <w:r w:rsidR="004C0227">
          <w:rPr>
            <w:rFonts w:ascii="Times New Roman" w:hAnsi="Times New Roman" w:cs="Times New Roman"/>
          </w:rPr>
          <w:t>la cohérence de phase sur le détecteur</w:t>
        </w:r>
      </w:ins>
      <w:del w:id="20" w:author="cauzid5" w:date="2019-12-02T10:53:00Z">
        <w:r w:rsidR="003A2591" w:rsidDel="0038256D">
          <w:rPr>
            <w:rFonts w:ascii="Times New Roman" w:hAnsi="Times New Roman" w:cs="Times New Roman"/>
          </w:rPr>
          <w:delText xml:space="preserve">et </w:delText>
        </w:r>
      </w:del>
      <w:del w:id="21" w:author="cauzid5" w:date="2019-12-02T10:51:00Z">
        <w:r w:rsidR="003A2591" w:rsidDel="0038256D">
          <w:rPr>
            <w:rFonts w:ascii="Times New Roman" w:hAnsi="Times New Roman" w:cs="Times New Roman"/>
          </w:rPr>
          <w:delText>la distance entre ces plans</w:delText>
        </w:r>
      </w:del>
      <w:r w:rsidR="003A2591">
        <w:rPr>
          <w:rFonts w:ascii="Times New Roman" w:hAnsi="Times New Roman" w:cs="Times New Roman"/>
        </w:rPr>
        <w:t>.</w:t>
      </w:r>
      <w:del w:id="22" w:author="cauzid5" w:date="2019-12-02T10:53:00Z">
        <w:r w:rsidR="003A2591" w:rsidDel="0038256D">
          <w:rPr>
            <w:rFonts w:ascii="Times New Roman" w:hAnsi="Times New Roman" w:cs="Times New Roman"/>
          </w:rPr>
          <w:delText xml:space="preserve"> </w:delText>
        </w:r>
      </w:del>
    </w:p>
    <w:p w:rsidR="0038256D" w:rsidRDefault="0038256D" w:rsidP="0038256D">
      <w:pPr>
        <w:jc w:val="both"/>
        <w:rPr>
          <w:ins w:id="23" w:author="cauzid5" w:date="2019-12-02T10:54:00Z"/>
          <w:rFonts w:ascii="Times New Roman" w:hAnsi="Times New Roman" w:cs="Times New Roman"/>
        </w:rPr>
      </w:pPr>
      <w:ins w:id="24" w:author="cauzid5" w:date="2019-12-02T10:54:00Z">
        <w:r>
          <w:rPr>
            <w:rFonts w:ascii="Times New Roman" w:hAnsi="Times New Roman" w:cs="Times New Roman"/>
          </w:rPr>
          <w:t>Pourquoi les étudiants mettent les légendes de figures dans des zones de texte ? Qui vous apprend ça ? Ca arrive en permanence et c’est tellement pénible à gérer et à corriger. Il y a des feuilles de style pour ça.</w:t>
        </w:r>
      </w:ins>
    </w:p>
    <w:p w:rsidR="003A2591" w:rsidRDefault="00C52142" w:rsidP="00A82D0F">
      <w:pPr>
        <w:jc w:val="both"/>
        <w:rPr>
          <w:rFonts w:ascii="Times New Roman" w:hAnsi="Times New Roman" w:cs="Times New Roman"/>
          <w:u w:val="single"/>
        </w:rPr>
      </w:pPr>
      <w:r w:rsidRPr="00C52142">
        <w:rPr>
          <w:noProof/>
        </w:rPr>
        <w:pict>
          <v:shapetype id="_x0000_t202" coordsize="21600,21600" o:spt="202" path="m,l,21600r21600,l21600,xe">
            <v:stroke joinstyle="miter"/>
            <v:path gradientshapeok="t" o:connecttype="rect"/>
          </v:shapetype>
          <v:shape id="Zone de texte 6" o:spid="_x0000_s1028" type="#_x0000_t202" style="position:absolute;left:0;text-align:left;margin-left:97.65pt;margin-top:190.25pt;width:265.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stroked="f">
            <v:textbox style="mso-fit-shape-to-text:t" inset="0,0,0,0">
              <w:txbxContent>
                <w:p w:rsidR="0038256D" w:rsidRPr="0069279D" w:rsidRDefault="0038256D" w:rsidP="003A2591">
                  <w:pPr>
                    <w:pStyle w:val="Lgende"/>
                    <w:rPr>
                      <w:rFonts w:ascii="Times New Roman" w:hAnsi="Times New Roman" w:cs="Times New Roman"/>
                      <w:noProof/>
                    </w:rPr>
                  </w:pPr>
                  <w:r w:rsidRPr="0069279D">
                    <w:rPr>
                      <w:rFonts w:ascii="Times New Roman" w:hAnsi="Times New Roman" w:cs="Times New Roman"/>
                    </w:rPr>
                    <w:t xml:space="preserve">Figure </w:t>
                  </w:r>
                  <w:r w:rsidR="00C52142" w:rsidRPr="0069279D">
                    <w:rPr>
                      <w:rFonts w:ascii="Times New Roman" w:hAnsi="Times New Roman" w:cs="Times New Roman"/>
                    </w:rPr>
                    <w:fldChar w:fldCharType="begin"/>
                  </w:r>
                  <w:r w:rsidRPr="0069279D">
                    <w:rPr>
                      <w:rFonts w:ascii="Times New Roman" w:hAnsi="Times New Roman" w:cs="Times New Roman"/>
                    </w:rPr>
                    <w:instrText xml:space="preserve"> SEQ Figure \* ARABIC </w:instrText>
                  </w:r>
                  <w:r w:rsidR="00C52142" w:rsidRPr="0069279D">
                    <w:rPr>
                      <w:rFonts w:ascii="Times New Roman" w:hAnsi="Times New Roman" w:cs="Times New Roman"/>
                    </w:rPr>
                    <w:fldChar w:fldCharType="separate"/>
                  </w:r>
                  <w:r>
                    <w:rPr>
                      <w:rFonts w:ascii="Times New Roman" w:hAnsi="Times New Roman" w:cs="Times New Roman"/>
                      <w:noProof/>
                    </w:rPr>
                    <w:t>2</w:t>
                  </w:r>
                  <w:r w:rsidR="00C52142" w:rsidRPr="0069279D">
                    <w:rPr>
                      <w:rFonts w:ascii="Times New Roman" w:hAnsi="Times New Roman" w:cs="Times New Roman"/>
                    </w:rPr>
                    <w:fldChar w:fldCharType="end"/>
                  </w:r>
                  <w:r w:rsidRPr="0069279D">
                    <w:rPr>
                      <w:rFonts w:ascii="Times New Roman" w:hAnsi="Times New Roman" w:cs="Times New Roman"/>
                    </w:rPr>
                    <w:t xml:space="preserve"> : Schéma explicatif de la loi de Bragg</w:t>
                  </w:r>
                </w:p>
              </w:txbxContent>
            </v:textbox>
            <w10:wrap type="topAndBottom"/>
          </v:shape>
        </w:pict>
      </w:r>
    </w:p>
    <w:p w:rsidR="004C1ADD" w:rsidRDefault="001D041C" w:rsidP="00A82D0F">
      <w:pPr>
        <w:jc w:val="both"/>
        <w:rPr>
          <w:rFonts w:ascii="Times New Roman" w:hAnsi="Times New Roman" w:cs="Times New Roman"/>
        </w:rPr>
      </w:pPr>
      <w:r>
        <w:rPr>
          <w:rFonts w:ascii="Times New Roman" w:hAnsi="Times New Roman" w:cs="Times New Roman"/>
          <w:u w:val="single"/>
        </w:rPr>
        <w:t>Utilisation</w:t>
      </w:r>
      <w:r w:rsidRPr="001D041C">
        <w:rPr>
          <w:rFonts w:ascii="Times New Roman" w:hAnsi="Times New Roman" w:cs="Times New Roman"/>
        </w:rPr>
        <w:t> </w:t>
      </w:r>
      <w:r>
        <w:rPr>
          <w:rFonts w:ascii="Times New Roman" w:hAnsi="Times New Roman" w:cs="Times New Roman"/>
        </w:rPr>
        <w:t>:</w:t>
      </w:r>
    </w:p>
    <w:p w:rsidR="004C0227" w:rsidRDefault="004C0227" w:rsidP="00A82D0F">
      <w:pPr>
        <w:jc w:val="both"/>
        <w:rPr>
          <w:rFonts w:ascii="Times New Roman" w:hAnsi="Times New Roman" w:cs="Times New Roman"/>
        </w:rPr>
      </w:pPr>
    </w:p>
    <w:p w:rsidR="004C1ADD" w:rsidRDefault="004C1ADD" w:rsidP="00A82D0F">
      <w:pPr>
        <w:jc w:val="both"/>
        <w:rPr>
          <w:rFonts w:ascii="Times New Roman" w:hAnsi="Times New Roman" w:cs="Times New Roman"/>
        </w:rPr>
      </w:pPr>
      <w:r>
        <w:rPr>
          <w:rFonts w:ascii="Times New Roman" w:hAnsi="Times New Roman" w:cs="Times New Roman"/>
        </w:rPr>
        <w:t>Un faisceau monochromatique de rayons X, de longueur d’onde connue e</w:t>
      </w:r>
      <w:ins w:id="25" w:author="cauzid5" w:date="2019-12-02T10:47:00Z">
        <w:r w:rsidR="004C0227">
          <w:rPr>
            <w:rFonts w:ascii="Times New Roman" w:hAnsi="Times New Roman" w:cs="Times New Roman"/>
          </w:rPr>
          <w:t>s</w:t>
        </w:r>
      </w:ins>
      <w:r>
        <w:rPr>
          <w:rFonts w:ascii="Times New Roman" w:hAnsi="Times New Roman" w:cs="Times New Roman"/>
        </w:rPr>
        <w:t xml:space="preserve">t produit par un tube </w:t>
      </w:r>
      <w:ins w:id="26" w:author="cauzid5" w:date="2019-12-02T10:47:00Z">
        <w:r w:rsidR="004C0227">
          <w:rPr>
            <w:rFonts w:ascii="Times New Roman" w:hAnsi="Times New Roman" w:cs="Times New Roman"/>
          </w:rPr>
          <w:t xml:space="preserve">à Rayons X. La longueur d’onde dépendra du matériau dont est </w:t>
        </w:r>
        <w:proofErr w:type="gramStart"/>
        <w:r w:rsidR="004C0227">
          <w:rPr>
            <w:rFonts w:ascii="Times New Roman" w:hAnsi="Times New Roman" w:cs="Times New Roman"/>
          </w:rPr>
          <w:t>fait</w:t>
        </w:r>
        <w:proofErr w:type="gramEnd"/>
        <w:r w:rsidR="004C0227">
          <w:rPr>
            <w:rFonts w:ascii="Times New Roman" w:hAnsi="Times New Roman" w:cs="Times New Roman"/>
          </w:rPr>
          <w:t xml:space="preserve"> l</w:t>
        </w:r>
      </w:ins>
      <w:ins w:id="27" w:author="cauzid5" w:date="2019-12-02T10:48:00Z">
        <w:r w:rsidR="004C0227">
          <w:rPr>
            <w:rFonts w:ascii="Times New Roman" w:hAnsi="Times New Roman" w:cs="Times New Roman"/>
          </w:rPr>
          <w:t xml:space="preserve">’anode de ce tube </w:t>
        </w:r>
        <w:r w:rsidR="004C0227">
          <w:rPr>
            <w:rFonts w:ascii="Times New Roman" w:hAnsi="Times New Roman" w:cs="Times New Roman"/>
          </w:rPr>
          <w:lastRenderedPageBreak/>
          <w:t xml:space="preserve">(Par exemple du </w:t>
        </w:r>
      </w:ins>
      <w:del w:id="28" w:author="cauzid5" w:date="2019-12-02T10:48:00Z">
        <w:r w:rsidDel="004C0227">
          <w:rPr>
            <w:rFonts w:ascii="Times New Roman" w:hAnsi="Times New Roman" w:cs="Times New Roman"/>
          </w:rPr>
          <w:delText xml:space="preserve">en </w:delText>
        </w:r>
      </w:del>
      <w:r>
        <w:rPr>
          <w:rFonts w:ascii="Times New Roman" w:hAnsi="Times New Roman" w:cs="Times New Roman"/>
        </w:rPr>
        <w:t>cuivre</w:t>
      </w:r>
      <w:del w:id="29" w:author="cauzid5" w:date="2019-12-02T10:48:00Z">
        <w:r w:rsidDel="004C0227">
          <w:rPr>
            <w:rFonts w:ascii="Times New Roman" w:hAnsi="Times New Roman" w:cs="Times New Roman"/>
          </w:rPr>
          <w:delText xml:space="preserve"> (par exemple</w:delText>
        </w:r>
      </w:del>
      <w:r>
        <w:rPr>
          <w:rFonts w:ascii="Times New Roman" w:hAnsi="Times New Roman" w:cs="Times New Roman"/>
        </w:rPr>
        <w:t>)</w:t>
      </w:r>
      <w:ins w:id="30" w:author="cauzid5" w:date="2019-12-02T10:48:00Z">
        <w:r w:rsidR="004C0227">
          <w:rPr>
            <w:rFonts w:ascii="Times New Roman" w:hAnsi="Times New Roman" w:cs="Times New Roman"/>
          </w:rPr>
          <w:t xml:space="preserve">. Ces rayons X seront dirigés </w:t>
        </w:r>
      </w:ins>
      <w:del w:id="31" w:author="cauzid5" w:date="2019-12-02T10:48:00Z">
        <w:r w:rsidDel="004C0227">
          <w:rPr>
            <w:rFonts w:ascii="Times New Roman" w:hAnsi="Times New Roman" w:cs="Times New Roman"/>
          </w:rPr>
          <w:delText xml:space="preserve">, va être envoyé </w:delText>
        </w:r>
      </w:del>
      <w:r>
        <w:rPr>
          <w:rFonts w:ascii="Times New Roman" w:hAnsi="Times New Roman" w:cs="Times New Roman"/>
        </w:rPr>
        <w:t>sur l’échantillon à analyser.</w:t>
      </w:r>
      <w:r w:rsidRPr="004C1ADD">
        <w:rPr>
          <w:rFonts w:ascii="Times New Roman" w:hAnsi="Times New Roman" w:cs="Times New Roman"/>
        </w:rPr>
        <w:t xml:space="preserve"> </w:t>
      </w:r>
      <w:r>
        <w:rPr>
          <w:rFonts w:ascii="Times New Roman" w:hAnsi="Times New Roman" w:cs="Times New Roman"/>
        </w:rPr>
        <w:t xml:space="preserve">Ce faisceau de rayons X va être diffracté par l’échantillon </w:t>
      </w:r>
      <w:r w:rsidRPr="004C1ADD">
        <w:rPr>
          <w:rFonts w:ascii="Times New Roman" w:hAnsi="Times New Roman" w:cs="Times New Roman"/>
          <w:color w:val="000000" w:themeColor="text1"/>
        </w:rPr>
        <w:t xml:space="preserve">dans toutes les directions de l’espace mais la </w:t>
      </w:r>
      <w:ins w:id="32" w:author="cauzid5" w:date="2019-12-02T10:55:00Z">
        <w:r w:rsidR="0038256D">
          <w:rPr>
            <w:rFonts w:ascii="Times New Roman" w:hAnsi="Times New Roman" w:cs="Times New Roman"/>
            <w:color w:val="000000" w:themeColor="text1"/>
          </w:rPr>
          <w:t xml:space="preserve">cohérence de </w:t>
        </w:r>
        <w:proofErr w:type="spellStart"/>
        <w:r w:rsidR="0038256D">
          <w:rPr>
            <w:rFonts w:ascii="Times New Roman" w:hAnsi="Times New Roman" w:cs="Times New Roman"/>
            <w:color w:val="000000" w:themeColor="text1"/>
          </w:rPr>
          <w:t>pjase</w:t>
        </w:r>
        <w:proofErr w:type="spellEnd"/>
        <w:r w:rsidR="0038256D">
          <w:rPr>
            <w:rFonts w:ascii="Times New Roman" w:hAnsi="Times New Roman" w:cs="Times New Roman"/>
            <w:color w:val="000000" w:themeColor="text1"/>
          </w:rPr>
          <w:t xml:space="preserve"> qui rend la diffraction </w:t>
        </w:r>
      </w:ins>
      <w:del w:id="33" w:author="cauzid5" w:date="2019-12-02T10:55:00Z">
        <w:r w:rsidRPr="004C1ADD" w:rsidDel="0038256D">
          <w:rPr>
            <w:rFonts w:ascii="Times New Roman" w:hAnsi="Times New Roman" w:cs="Times New Roman"/>
            <w:color w:val="000000" w:themeColor="text1"/>
          </w:rPr>
          <w:delText xml:space="preserve">diffraction sera </w:delText>
        </w:r>
      </w:del>
      <w:r w:rsidRPr="004C1ADD">
        <w:rPr>
          <w:rFonts w:ascii="Times New Roman" w:hAnsi="Times New Roman" w:cs="Times New Roman"/>
          <w:color w:val="000000" w:themeColor="text1"/>
        </w:rPr>
        <w:t xml:space="preserve">mesurable </w:t>
      </w:r>
      <w:del w:id="34" w:author="cauzid5" w:date="2019-12-02T10:55:00Z">
        <w:r w:rsidRPr="004C1ADD" w:rsidDel="0038256D">
          <w:rPr>
            <w:rFonts w:ascii="Times New Roman" w:hAnsi="Times New Roman" w:cs="Times New Roman"/>
            <w:color w:val="000000" w:themeColor="text1"/>
          </w:rPr>
          <w:delText>seulement lorsqu’il y aura une cohérence de phase entre la distance inter réticulaire et la longueur d’onde du faisceau incident</w:delText>
        </w:r>
      </w:del>
      <w:ins w:id="35" w:author="cauzid5" w:date="2019-12-02T10:55:00Z">
        <w:r w:rsidR="0038256D">
          <w:rPr>
            <w:rFonts w:ascii="Times New Roman" w:hAnsi="Times New Roman" w:cs="Times New Roman"/>
            <w:color w:val="000000" w:themeColor="text1"/>
          </w:rPr>
          <w:t>n’aura lieu que dans les conditions établies par la loi de Bragg</w:t>
        </w:r>
      </w:ins>
      <w:r w:rsidRPr="004C1ADD">
        <w:rPr>
          <w:rFonts w:ascii="Times New Roman" w:hAnsi="Times New Roman" w:cs="Times New Roman"/>
          <w:color w:val="000000" w:themeColor="text1"/>
        </w:rPr>
        <w:t>.</w:t>
      </w:r>
    </w:p>
    <w:p w:rsidR="00C04F57" w:rsidRDefault="00C04F57" w:rsidP="00A82D0F">
      <w:pPr>
        <w:jc w:val="both"/>
        <w:rPr>
          <w:rFonts w:ascii="Times New Roman" w:hAnsi="Times New Roman" w:cs="Times New Roman"/>
        </w:rPr>
      </w:pPr>
    </w:p>
    <w:p w:rsidR="00C04F57" w:rsidRDefault="00C04F57" w:rsidP="00A82D0F">
      <w:pPr>
        <w:jc w:val="both"/>
        <w:rPr>
          <w:rFonts w:ascii="Times New Roman" w:hAnsi="Times New Roman" w:cs="Times New Roman"/>
        </w:rPr>
      </w:pPr>
    </w:p>
    <w:p w:rsidR="00C04F57" w:rsidRPr="00C04F57" w:rsidRDefault="00C04F57" w:rsidP="00A82D0F">
      <w:pPr>
        <w:jc w:val="both"/>
        <w:rPr>
          <w:rFonts w:ascii="Times New Roman" w:hAnsi="Times New Roman" w:cs="Times New Roman"/>
        </w:rPr>
      </w:pPr>
      <w:bookmarkStart w:id="36" w:name="_GoBack"/>
      <w:bookmarkEnd w:id="36"/>
    </w:p>
    <w:p w:rsidR="001D041C" w:rsidRDefault="00A82D0F" w:rsidP="00A82D0F">
      <w:pPr>
        <w:jc w:val="both"/>
        <w:rPr>
          <w:rFonts w:ascii="Times New Roman" w:hAnsi="Times New Roman" w:cs="Times New Roman"/>
        </w:rPr>
      </w:pPr>
      <w:commentRangeStart w:id="37"/>
      <w:r>
        <w:rPr>
          <w:rFonts w:ascii="Times New Roman" w:hAnsi="Times New Roman" w:cs="Times New Roman"/>
        </w:rPr>
        <w:t xml:space="preserve">Il est nécessaire que la longueur d’onde du rayon incident soit du même ordre de grandeur que l’écart entre les atomes de l’échantillon pour observer la diffraction. </w:t>
      </w:r>
      <w:commentRangeEnd w:id="37"/>
      <w:r w:rsidR="004C0227">
        <w:rPr>
          <w:rStyle w:val="Marquedecommentaire"/>
        </w:rPr>
        <w:commentReference w:id="37"/>
      </w:r>
    </w:p>
    <w:p w:rsidR="00A82D0F" w:rsidRDefault="00A82D0F" w:rsidP="00A82D0F">
      <w:pPr>
        <w:jc w:val="both"/>
        <w:rPr>
          <w:rFonts w:ascii="Times New Roman" w:hAnsi="Times New Roman" w:cs="Times New Roman"/>
        </w:rPr>
      </w:pPr>
      <w:commentRangeStart w:id="38"/>
      <w:r>
        <w:rPr>
          <w:rFonts w:ascii="Times New Roman" w:hAnsi="Times New Roman" w:cs="Times New Roman"/>
        </w:rPr>
        <w:t>En interfér</w:t>
      </w:r>
      <w:r w:rsidR="00967298">
        <w:rPr>
          <w:rFonts w:ascii="Times New Roman" w:hAnsi="Times New Roman" w:cs="Times New Roman"/>
        </w:rPr>
        <w:t>a</w:t>
      </w:r>
      <w:r>
        <w:rPr>
          <w:rFonts w:ascii="Times New Roman" w:hAnsi="Times New Roman" w:cs="Times New Roman"/>
        </w:rPr>
        <w:t xml:space="preserve">nt entre eux, </w:t>
      </w:r>
      <w:r w:rsidRPr="00A82D0F">
        <w:rPr>
          <w:rFonts w:ascii="Times New Roman" w:hAnsi="Times New Roman" w:cs="Times New Roman"/>
        </w:rPr>
        <w:t>les rayons diffractés vont produire un signal dans certaines zones précises de l’espace</w:t>
      </w:r>
      <w:r w:rsidR="002A4527">
        <w:rPr>
          <w:rFonts w:ascii="Times New Roman" w:hAnsi="Times New Roman" w:cs="Times New Roman"/>
        </w:rPr>
        <w:t xml:space="preserve"> (cohérence de phase)</w:t>
      </w:r>
      <w:r w:rsidRPr="00A82D0F">
        <w:rPr>
          <w:rFonts w:ascii="Times New Roman" w:hAnsi="Times New Roman" w:cs="Times New Roman"/>
        </w:rPr>
        <w:t xml:space="preserve">. </w:t>
      </w:r>
      <w:commentRangeEnd w:id="38"/>
      <w:r w:rsidR="004C0227">
        <w:rPr>
          <w:rStyle w:val="Marquedecommentaire"/>
        </w:rPr>
        <w:commentReference w:id="38"/>
      </w:r>
      <w:r w:rsidRPr="00A82D0F">
        <w:rPr>
          <w:rFonts w:ascii="Times New Roman" w:hAnsi="Times New Roman" w:cs="Times New Roman"/>
        </w:rPr>
        <w:t xml:space="preserve">Le signal, collecté par un détecteur, va permettre de tracer un </w:t>
      </w:r>
      <w:r w:rsidRPr="00A82D0F">
        <w:rPr>
          <w:rFonts w:ascii="Times New Roman" w:hAnsi="Times New Roman" w:cs="Times New Roman"/>
          <w:u w:val="single"/>
        </w:rPr>
        <w:t>diffractogramme</w:t>
      </w:r>
      <w:r w:rsidRPr="00A82D0F">
        <w:rPr>
          <w:rFonts w:ascii="Times New Roman" w:hAnsi="Times New Roman" w:cs="Times New Roman"/>
        </w:rPr>
        <w:t xml:space="preserve">, c’est-à-dire un diagramme </w:t>
      </w:r>
      <w:r w:rsidR="00123B07">
        <w:rPr>
          <w:rFonts w:ascii="Times New Roman" w:hAnsi="Times New Roman" w:cs="Times New Roman"/>
        </w:rPr>
        <w:t>présentant</w:t>
      </w:r>
      <w:r w:rsidRPr="00A82D0F">
        <w:rPr>
          <w:rFonts w:ascii="Times New Roman" w:hAnsi="Times New Roman" w:cs="Times New Roman"/>
        </w:rPr>
        <w:t xml:space="preserve"> des pics à des angles bien spécifiques de diffraction. </w:t>
      </w:r>
    </w:p>
    <w:p w:rsidR="007A54E8" w:rsidRPr="00A82D0F" w:rsidRDefault="007A54E8" w:rsidP="00A82D0F">
      <w:pPr>
        <w:jc w:val="both"/>
        <w:rPr>
          <w:rFonts w:ascii="Times New Roman" w:hAnsi="Times New Roman" w:cs="Times New Roman"/>
        </w:rPr>
      </w:pPr>
    </w:p>
    <w:p w:rsidR="00A82D0F" w:rsidRDefault="00A82D0F" w:rsidP="00A82D0F">
      <w:pPr>
        <w:jc w:val="both"/>
        <w:rPr>
          <w:rFonts w:ascii="Times New Roman" w:hAnsi="Times New Roman" w:cs="Times New Roman"/>
        </w:rPr>
      </w:pPr>
      <w:commentRangeStart w:id="39"/>
      <w:r w:rsidRPr="00085DFF">
        <w:rPr>
          <w:rFonts w:ascii="Times New Roman" w:hAnsi="Times New Roman" w:cs="Times New Roman"/>
        </w:rPr>
        <w:t>La position d</w:t>
      </w:r>
      <w:r w:rsidRPr="00A82D0F">
        <w:rPr>
          <w:rFonts w:ascii="Times New Roman" w:hAnsi="Times New Roman" w:cs="Times New Roman"/>
        </w:rPr>
        <w:t>es différents</w:t>
      </w:r>
      <w:r w:rsidRPr="00085DFF">
        <w:rPr>
          <w:rFonts w:ascii="Times New Roman" w:hAnsi="Times New Roman" w:cs="Times New Roman"/>
        </w:rPr>
        <w:t xml:space="preserve"> pics est </w:t>
      </w:r>
      <w:r w:rsidRPr="00A82D0F">
        <w:rPr>
          <w:rFonts w:ascii="Times New Roman" w:hAnsi="Times New Roman" w:cs="Times New Roman"/>
        </w:rPr>
        <w:t xml:space="preserve">spécifique </w:t>
      </w:r>
      <w:del w:id="40" w:author="cauzid5" w:date="2019-12-02T10:50:00Z">
        <w:r w:rsidRPr="00A82D0F" w:rsidDel="004C0227">
          <w:rPr>
            <w:rFonts w:ascii="Times New Roman" w:hAnsi="Times New Roman" w:cs="Times New Roman"/>
          </w:rPr>
          <w:delText>à</w:delText>
        </w:r>
        <w:r w:rsidRPr="00085DFF" w:rsidDel="004C0227">
          <w:rPr>
            <w:rFonts w:ascii="Times New Roman" w:hAnsi="Times New Roman" w:cs="Times New Roman"/>
          </w:rPr>
          <w:delText xml:space="preserve"> l’arrangement des atomes à l’intérieur d’un cristal (</w:delText>
        </w:r>
      </w:del>
      <w:ins w:id="41" w:author="cauzid5" w:date="2019-12-02T10:50:00Z">
        <w:r w:rsidR="004C0227">
          <w:rPr>
            <w:rFonts w:ascii="Times New Roman" w:hAnsi="Times New Roman" w:cs="Times New Roman"/>
          </w:rPr>
          <w:t xml:space="preserve">des </w:t>
        </w:r>
      </w:ins>
      <w:r w:rsidRPr="00085DFF">
        <w:rPr>
          <w:rFonts w:ascii="Times New Roman" w:hAnsi="Times New Roman" w:cs="Times New Roman"/>
        </w:rPr>
        <w:t>distance</w:t>
      </w:r>
      <w:ins w:id="42" w:author="cauzid5" w:date="2019-12-02T10:50:00Z">
        <w:r w:rsidR="004C0227">
          <w:rPr>
            <w:rFonts w:ascii="Times New Roman" w:hAnsi="Times New Roman" w:cs="Times New Roman"/>
          </w:rPr>
          <w:t>s</w:t>
        </w:r>
      </w:ins>
      <w:r w:rsidRPr="00085DFF">
        <w:rPr>
          <w:rFonts w:ascii="Times New Roman" w:hAnsi="Times New Roman" w:cs="Times New Roman"/>
        </w:rPr>
        <w:t xml:space="preserve"> </w:t>
      </w:r>
      <w:del w:id="43" w:author="cauzid5" w:date="2019-12-02T10:50:00Z">
        <w:r w:rsidRPr="00085DFF" w:rsidDel="004C0227">
          <w:rPr>
            <w:rFonts w:ascii="Times New Roman" w:hAnsi="Times New Roman" w:cs="Times New Roman"/>
          </w:rPr>
          <w:delText xml:space="preserve">entre atomes, </w:delText>
        </w:r>
      </w:del>
      <w:r w:rsidRPr="00085DFF">
        <w:rPr>
          <w:rFonts w:ascii="Times New Roman" w:hAnsi="Times New Roman" w:cs="Times New Roman"/>
        </w:rPr>
        <w:t xml:space="preserve">entre plans </w:t>
      </w:r>
      <w:del w:id="44" w:author="cauzid5" w:date="2019-12-02T10:50:00Z">
        <w:r w:rsidRPr="00085DFF" w:rsidDel="004C0227">
          <w:rPr>
            <w:rFonts w:ascii="Times New Roman" w:hAnsi="Times New Roman" w:cs="Times New Roman"/>
          </w:rPr>
          <w:delText>intra</w:delText>
        </w:r>
      </w:del>
      <w:r w:rsidRPr="00085DFF">
        <w:rPr>
          <w:rFonts w:ascii="Times New Roman" w:hAnsi="Times New Roman" w:cs="Times New Roman"/>
        </w:rPr>
        <w:t>cristallins</w:t>
      </w:r>
      <w:del w:id="45" w:author="cauzid5" w:date="2019-12-02T10:50:00Z">
        <w:r w:rsidRPr="00085DFF" w:rsidDel="004C0227">
          <w:rPr>
            <w:rFonts w:ascii="Times New Roman" w:hAnsi="Times New Roman" w:cs="Times New Roman"/>
          </w:rPr>
          <w:delText>)</w:delText>
        </w:r>
      </w:del>
      <w:r w:rsidRPr="00085DFF">
        <w:rPr>
          <w:rFonts w:ascii="Times New Roman" w:hAnsi="Times New Roman" w:cs="Times New Roman"/>
        </w:rPr>
        <w:t xml:space="preserve">. La relation qui </w:t>
      </w:r>
      <w:r w:rsidRPr="00A82D0F">
        <w:rPr>
          <w:rFonts w:ascii="Times New Roman" w:hAnsi="Times New Roman" w:cs="Times New Roman"/>
        </w:rPr>
        <w:t>lie</w:t>
      </w:r>
      <w:r w:rsidRPr="00085DFF">
        <w:rPr>
          <w:rFonts w:ascii="Times New Roman" w:hAnsi="Times New Roman" w:cs="Times New Roman"/>
        </w:rPr>
        <w:t xml:space="preserve"> les angles auxquels sont observés les pics </w:t>
      </w:r>
      <w:r w:rsidRPr="00A82D0F">
        <w:rPr>
          <w:rFonts w:ascii="Times New Roman" w:hAnsi="Times New Roman" w:cs="Times New Roman"/>
        </w:rPr>
        <w:t>et les</w:t>
      </w:r>
      <w:r w:rsidRPr="00085DFF">
        <w:rPr>
          <w:rFonts w:ascii="Times New Roman" w:hAnsi="Times New Roman" w:cs="Times New Roman"/>
        </w:rPr>
        <w:t xml:space="preserve"> distances entre plans atomiques</w:t>
      </w:r>
      <w:ins w:id="46" w:author="cauzid5" w:date="2019-12-02T10:56:00Z">
        <w:r w:rsidR="0038256D">
          <w:rPr>
            <w:rFonts w:ascii="Times New Roman" w:hAnsi="Times New Roman" w:cs="Times New Roman"/>
          </w:rPr>
          <w:t xml:space="preserve"> en fonction de la longueur d’onde</w:t>
        </w:r>
      </w:ins>
      <w:r w:rsidRPr="00085DFF">
        <w:rPr>
          <w:rFonts w:ascii="Times New Roman" w:hAnsi="Times New Roman" w:cs="Times New Roman"/>
        </w:rPr>
        <w:t xml:space="preserve"> est la </w:t>
      </w:r>
      <w:r w:rsidRPr="00085DFF">
        <w:rPr>
          <w:rFonts w:ascii="Times New Roman" w:hAnsi="Times New Roman" w:cs="Times New Roman"/>
          <w:u w:val="single"/>
        </w:rPr>
        <w:t>loi de Bragg</w:t>
      </w:r>
      <w:r w:rsidR="00123B07">
        <w:rPr>
          <w:rFonts w:ascii="Times New Roman" w:hAnsi="Times New Roman" w:cs="Times New Roman"/>
        </w:rPr>
        <w:t>.</w:t>
      </w:r>
      <w:commentRangeEnd w:id="39"/>
      <w:r w:rsidR="0038256D">
        <w:rPr>
          <w:rStyle w:val="Marquedecommentaire"/>
        </w:rPr>
        <w:commentReference w:id="39"/>
      </w:r>
    </w:p>
    <w:p w:rsidR="00123B07" w:rsidRDefault="00123B07" w:rsidP="00A82D0F">
      <w:pPr>
        <w:jc w:val="both"/>
        <w:rPr>
          <w:rFonts w:ascii="Times New Roman" w:hAnsi="Times New Roman" w:cs="Times New Roman"/>
        </w:rPr>
      </w:pPr>
    </w:p>
    <w:p w:rsidR="00123B07" w:rsidRDefault="00123B07" w:rsidP="00A82D0F">
      <w:pPr>
        <w:jc w:val="both"/>
        <w:rPr>
          <w:rFonts w:ascii="Times New Roman" w:hAnsi="Times New Roman" w:cs="Times New Roman"/>
        </w:rPr>
      </w:pPr>
      <w:r w:rsidRPr="00123B07">
        <w:rPr>
          <w:rFonts w:ascii="Times New Roman" w:hAnsi="Times New Roman" w:cs="Times New Roman"/>
          <w:u w:val="single"/>
        </w:rPr>
        <w:t>Applications et objectifs</w:t>
      </w:r>
      <w:r>
        <w:rPr>
          <w:rFonts w:ascii="Times New Roman" w:hAnsi="Times New Roman" w:cs="Times New Roman"/>
        </w:rPr>
        <w:t> :</w:t>
      </w:r>
      <w:r w:rsidR="0069279D" w:rsidRPr="0069279D">
        <w:rPr>
          <w:rFonts w:ascii="Times New Roman" w:hAnsi="Times New Roman" w:cs="Times New Roman"/>
          <w:noProof/>
        </w:rPr>
        <w:t xml:space="preserve"> </w:t>
      </w:r>
    </w:p>
    <w:p w:rsidR="00123B07" w:rsidRDefault="00123B07" w:rsidP="00A82D0F">
      <w:pPr>
        <w:jc w:val="both"/>
        <w:rPr>
          <w:rFonts w:ascii="Times New Roman" w:hAnsi="Times New Roman" w:cs="Times New Roman"/>
        </w:rPr>
      </w:pPr>
    </w:p>
    <w:p w:rsidR="005A5001" w:rsidRDefault="005A5001" w:rsidP="0069279D">
      <w:pPr>
        <w:jc w:val="both"/>
        <w:rPr>
          <w:rFonts w:ascii="Times New Roman" w:hAnsi="Times New Roman" w:cs="Times New Roman"/>
        </w:rPr>
      </w:pPr>
      <w:r>
        <w:rPr>
          <w:rFonts w:ascii="Times New Roman" w:hAnsi="Times New Roman" w:cs="Times New Roman"/>
        </w:rPr>
        <w:t>La</w:t>
      </w:r>
      <w:r w:rsidR="0069279D" w:rsidRPr="0069279D">
        <w:rPr>
          <w:rFonts w:ascii="Times New Roman" w:hAnsi="Times New Roman" w:cs="Times New Roman"/>
        </w:rPr>
        <w:t xml:space="preserve"> diffraction des rayons X </w:t>
      </w:r>
      <w:r w:rsidRPr="0069279D">
        <w:rPr>
          <w:rFonts w:ascii="Times New Roman" w:hAnsi="Times New Roman" w:cs="Times New Roman"/>
        </w:rPr>
        <w:t>permet de caractériser les différentes formes cristallines présentes dans l’échantillon à partir des éléments suivants</w:t>
      </w:r>
      <w:r>
        <w:rPr>
          <w:rFonts w:ascii="Times New Roman" w:hAnsi="Times New Roman" w:cs="Times New Roman"/>
        </w:rPr>
        <w:t> :</w:t>
      </w:r>
    </w:p>
    <w:p w:rsidR="005A5001" w:rsidRPr="0069279D" w:rsidRDefault="005A5001" w:rsidP="005A5001">
      <w:pPr>
        <w:numPr>
          <w:ilvl w:val="0"/>
          <w:numId w:val="1"/>
        </w:numPr>
        <w:jc w:val="both"/>
        <w:rPr>
          <w:rFonts w:ascii="Times New Roman" w:hAnsi="Times New Roman" w:cs="Times New Roman"/>
        </w:rPr>
      </w:pPr>
      <w:r w:rsidRPr="0069279D">
        <w:rPr>
          <w:rFonts w:ascii="Times New Roman" w:hAnsi="Times New Roman" w:cs="Times New Roman"/>
        </w:rPr>
        <w:t>Position des pics : analyse qualitative, identification de phases cristallines présentes</w:t>
      </w:r>
    </w:p>
    <w:p w:rsidR="005A5001" w:rsidRPr="0069279D" w:rsidRDefault="005A5001" w:rsidP="005A5001">
      <w:pPr>
        <w:numPr>
          <w:ilvl w:val="0"/>
          <w:numId w:val="1"/>
        </w:numPr>
        <w:jc w:val="both"/>
        <w:rPr>
          <w:rFonts w:ascii="Times New Roman" w:hAnsi="Times New Roman" w:cs="Times New Roman"/>
        </w:rPr>
      </w:pPr>
      <w:r w:rsidRPr="0069279D">
        <w:rPr>
          <w:rFonts w:ascii="Times New Roman" w:hAnsi="Times New Roman" w:cs="Times New Roman"/>
        </w:rPr>
        <w:t>Largeur des pics : taille et forme des cristallites, contraintes internes</w:t>
      </w:r>
    </w:p>
    <w:p w:rsidR="005A5001" w:rsidRDefault="005A5001" w:rsidP="0069279D">
      <w:pPr>
        <w:numPr>
          <w:ilvl w:val="0"/>
          <w:numId w:val="1"/>
        </w:numPr>
        <w:jc w:val="both"/>
        <w:rPr>
          <w:rFonts w:ascii="Times New Roman" w:hAnsi="Times New Roman" w:cs="Times New Roman"/>
        </w:rPr>
      </w:pPr>
      <w:r w:rsidRPr="0069279D">
        <w:rPr>
          <w:rFonts w:ascii="Times New Roman" w:hAnsi="Times New Roman" w:cs="Times New Roman"/>
        </w:rPr>
        <w:t>Intensité des pics : estimation de composition chimique, analyse quantitative, orientation préférentielle</w:t>
      </w:r>
    </w:p>
    <w:p w:rsidR="0069279D" w:rsidRDefault="005A5001" w:rsidP="00A82D0F">
      <w:pPr>
        <w:jc w:val="both"/>
        <w:rPr>
          <w:rFonts w:ascii="Times New Roman" w:hAnsi="Times New Roman" w:cs="Times New Roman"/>
        </w:rPr>
      </w:pPr>
      <w:r>
        <w:rPr>
          <w:rFonts w:ascii="Times New Roman" w:hAnsi="Times New Roman" w:cs="Times New Roman"/>
        </w:rPr>
        <w:t xml:space="preserve">Elle </w:t>
      </w:r>
      <w:r w:rsidR="0069279D" w:rsidRPr="0069279D">
        <w:rPr>
          <w:rFonts w:ascii="Times New Roman" w:hAnsi="Times New Roman" w:cs="Times New Roman"/>
        </w:rPr>
        <w:t xml:space="preserve">permet </w:t>
      </w:r>
      <w:r w:rsidRPr="005A5001">
        <w:rPr>
          <w:rFonts w:ascii="Times New Roman" w:hAnsi="Times New Roman" w:cs="Times New Roman"/>
        </w:rPr>
        <w:t>également</w:t>
      </w:r>
      <w:r w:rsidR="0069279D" w:rsidRPr="0069279D">
        <w:rPr>
          <w:rFonts w:ascii="Times New Roman" w:hAnsi="Times New Roman" w:cs="Times New Roman"/>
        </w:rPr>
        <w:t xml:space="preserve"> de faire la différence entre deux composés de même formule chimique mais d’agencement atomique différent.</w:t>
      </w:r>
    </w:p>
    <w:p w:rsidR="006A0345" w:rsidRDefault="00C52142" w:rsidP="00A82D0F">
      <w:pPr>
        <w:jc w:val="both"/>
        <w:rPr>
          <w:rFonts w:ascii="Times New Roman" w:hAnsi="Times New Roman" w:cs="Times New Roman"/>
        </w:rPr>
      </w:pPr>
      <w:r w:rsidRPr="00C52142">
        <w:rPr>
          <w:noProof/>
        </w:rPr>
        <w:pict>
          <v:shape id="Zone de texte 8" o:spid="_x0000_s1027" type="#_x0000_t202" style="position:absolute;left:0;text-align:left;margin-left:53.1pt;margin-top:282.3pt;width:33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" stroked="f">
            <v:textbox style="mso-fit-shape-to-text:t" inset="0,0,0,0">
              <w:txbxContent>
                <w:p w:rsidR="0038256D" w:rsidRPr="005A5001" w:rsidRDefault="0038256D" w:rsidP="005A5001">
                  <w:pPr>
                    <w:pStyle w:val="Lgende"/>
                    <w:rPr>
                      <w:rFonts w:ascii="Times New Roman" w:hAnsi="Times New Roman" w:cs="Times New Roman"/>
                      <w:noProof/>
                    </w:rPr>
                  </w:pPr>
                  <w:r w:rsidRPr="005A5001">
                    <w:rPr>
                      <w:rFonts w:ascii="Times New Roman" w:hAnsi="Times New Roman" w:cs="Times New Roman"/>
                    </w:rPr>
                    <w:t xml:space="preserve">Figure </w:t>
                  </w:r>
                  <w:r w:rsidR="00C52142" w:rsidRPr="005A5001">
                    <w:rPr>
                      <w:rFonts w:ascii="Times New Roman" w:hAnsi="Times New Roman" w:cs="Times New Roman"/>
                    </w:rPr>
                    <w:fldChar w:fldCharType="begin"/>
                  </w:r>
                  <w:r w:rsidRPr="005A5001">
                    <w:rPr>
                      <w:rFonts w:ascii="Times New Roman" w:hAnsi="Times New Roman" w:cs="Times New Roman"/>
                    </w:rPr>
                    <w:instrText xml:space="preserve"> SEQ Figure \* ARABIC </w:instrText>
                  </w:r>
                  <w:r w:rsidR="00C52142" w:rsidRPr="005A5001">
                    <w:rPr>
                      <w:rFonts w:ascii="Times New Roman" w:hAnsi="Times New Roman" w:cs="Times New Roman"/>
                    </w:rPr>
                    <w:fldChar w:fldCharType="separate"/>
                  </w:r>
                  <w:r w:rsidRPr="005A5001">
                    <w:rPr>
                      <w:rFonts w:ascii="Times New Roman" w:hAnsi="Times New Roman" w:cs="Times New Roman"/>
                      <w:noProof/>
                    </w:rPr>
                    <w:t>3</w:t>
                  </w:r>
                  <w:r w:rsidR="00C52142" w:rsidRPr="005A5001">
                    <w:rPr>
                      <w:rFonts w:ascii="Times New Roman" w:hAnsi="Times New Roman" w:cs="Times New Roman"/>
                    </w:rPr>
                    <w:fldChar w:fldCharType="end"/>
                  </w:r>
                  <w:r w:rsidRPr="005A5001">
                    <w:rPr>
                      <w:rFonts w:ascii="Times New Roman" w:hAnsi="Times New Roman" w:cs="Times New Roman"/>
                    </w:rPr>
                    <w:t xml:space="preserve"> : Diffractogramme présentant différentes formes cristallines</w:t>
                  </w:r>
                </w:p>
              </w:txbxContent>
            </v:textbox>
            <w10:wrap type="topAndBottom"/>
          </v:shape>
        </w:pict>
      </w:r>
      <w:r w:rsidR="006A0345">
        <w:rPr>
          <w:rFonts w:ascii="Times New Roman" w:hAnsi="Times New Roman" w:cs="Times New Roman"/>
          <w:noProof/>
          <w:lang w:eastAsia="fr-FR"/>
        </w:rPr>
        <w:drawing>
          <wp:anchor distT="0" distB="0" distL="114300" distR="114300" simplePos="0" relativeHeight="251665408" behindDoc="0" locked="0" layoutInCell="1" allowOverlap="1">
            <wp:simplePos x="0" y="0"/>
            <wp:positionH relativeFrom="column">
              <wp:posOffset>509270</wp:posOffset>
            </wp:positionH>
            <wp:positionV relativeFrom="paragraph">
              <wp:posOffset>290891</wp:posOffset>
            </wp:positionV>
            <wp:extent cx="4791710" cy="329501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302.gif"/>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91710" cy="3295015"/>
                    </a:xfrm>
                    <a:prstGeom prst="rect">
                      <a:avLst/>
                    </a:prstGeom>
                  </pic:spPr>
                </pic:pic>
              </a:graphicData>
            </a:graphic>
          </wp:anchor>
        </w:drawing>
      </w:r>
    </w:p>
    <w:p w:rsidR="006A0345" w:rsidRDefault="006A0345" w:rsidP="00A82D0F">
      <w:pPr>
        <w:jc w:val="both"/>
        <w:rPr>
          <w:rFonts w:ascii="Times New Roman" w:hAnsi="Times New Roman" w:cs="Times New Roman"/>
        </w:rPr>
      </w:pPr>
    </w:p>
    <w:p w:rsidR="00CF2E2F" w:rsidRPr="006E610A" w:rsidRDefault="002A4527" w:rsidP="00A82D0F">
      <w:pPr>
        <w:jc w:val="both"/>
        <w:rPr>
          <w:rFonts w:ascii="Times New Roman" w:hAnsi="Times New Roman" w:cs="Times New Roman"/>
          <w:color w:val="000000" w:themeColor="text1"/>
        </w:rPr>
      </w:pPr>
      <w:r w:rsidRPr="006E610A">
        <w:rPr>
          <w:rFonts w:ascii="Times New Roman" w:hAnsi="Times New Roman" w:cs="Times New Roman"/>
          <w:color w:val="000000" w:themeColor="text1"/>
        </w:rPr>
        <w:t xml:space="preserve">En résumé, cette technique d’analyse a pour avantage d’avoir une </w:t>
      </w:r>
      <w:commentRangeStart w:id="47"/>
      <w:r w:rsidRPr="006E610A">
        <w:rPr>
          <w:rFonts w:ascii="Times New Roman" w:hAnsi="Times New Roman" w:cs="Times New Roman"/>
          <w:color w:val="000000" w:themeColor="text1"/>
        </w:rPr>
        <w:t>certaine facilité de mise en place</w:t>
      </w:r>
      <w:commentRangeEnd w:id="47"/>
      <w:r w:rsidR="0038256D">
        <w:rPr>
          <w:rStyle w:val="Marquedecommentaire"/>
        </w:rPr>
        <w:commentReference w:id="47"/>
      </w:r>
      <w:r w:rsidRPr="006E610A">
        <w:rPr>
          <w:rFonts w:ascii="Times New Roman" w:hAnsi="Times New Roman" w:cs="Times New Roman"/>
          <w:color w:val="000000" w:themeColor="text1"/>
        </w:rPr>
        <w:t xml:space="preserve">, de donner une mesure quantitative de l’échantillon et de ne pas être destructive pendant l’analyse. </w:t>
      </w:r>
    </w:p>
    <w:p w:rsidR="002A4527" w:rsidRPr="006E610A" w:rsidRDefault="00CF2E2F" w:rsidP="00A82D0F">
      <w:pPr>
        <w:jc w:val="both"/>
        <w:rPr>
          <w:rFonts w:ascii="Times New Roman" w:hAnsi="Times New Roman" w:cs="Times New Roman"/>
          <w:color w:val="000000" w:themeColor="text1"/>
        </w:rPr>
      </w:pPr>
      <w:r w:rsidRPr="006E610A">
        <w:rPr>
          <w:rFonts w:ascii="Times New Roman" w:hAnsi="Times New Roman" w:cs="Times New Roman"/>
          <w:color w:val="000000" w:themeColor="text1"/>
        </w:rPr>
        <w:t xml:space="preserve">Cependant, la préparation d’un échantillon pour une </w:t>
      </w:r>
      <w:r w:rsidR="008A2AF9" w:rsidRPr="006E610A">
        <w:rPr>
          <w:rFonts w:ascii="Times New Roman" w:hAnsi="Times New Roman" w:cs="Times New Roman"/>
          <w:color w:val="000000" w:themeColor="text1"/>
        </w:rPr>
        <w:t>analyse de</w:t>
      </w:r>
      <w:r w:rsidRPr="006E610A">
        <w:rPr>
          <w:rFonts w:ascii="Times New Roman" w:hAnsi="Times New Roman" w:cs="Times New Roman"/>
          <w:color w:val="000000" w:themeColor="text1"/>
        </w:rPr>
        <w:t xml:space="preserve"> DRX sur roche totale, </w:t>
      </w:r>
      <w:commentRangeStart w:id="48"/>
      <w:r w:rsidRPr="006E610A">
        <w:rPr>
          <w:rFonts w:ascii="Times New Roman" w:hAnsi="Times New Roman" w:cs="Times New Roman"/>
          <w:color w:val="000000" w:themeColor="text1"/>
        </w:rPr>
        <w:t>autrement appelé</w:t>
      </w:r>
      <w:r w:rsidR="002457D9" w:rsidRPr="006E610A">
        <w:rPr>
          <w:rFonts w:ascii="Times New Roman" w:hAnsi="Times New Roman" w:cs="Times New Roman"/>
          <w:color w:val="000000" w:themeColor="text1"/>
        </w:rPr>
        <w:t>e</w:t>
      </w:r>
      <w:r w:rsidRPr="006E610A">
        <w:rPr>
          <w:rFonts w:ascii="Times New Roman" w:hAnsi="Times New Roman" w:cs="Times New Roman"/>
          <w:color w:val="000000" w:themeColor="text1"/>
        </w:rPr>
        <w:t xml:space="preserve"> sur poudre</w:t>
      </w:r>
      <w:commentRangeEnd w:id="48"/>
      <w:r w:rsidR="0038256D">
        <w:rPr>
          <w:rStyle w:val="Marquedecommentaire"/>
        </w:rPr>
        <w:commentReference w:id="48"/>
      </w:r>
      <w:r w:rsidRPr="006E610A">
        <w:rPr>
          <w:rFonts w:ascii="Times New Roman" w:hAnsi="Times New Roman" w:cs="Times New Roman"/>
          <w:color w:val="000000" w:themeColor="text1"/>
        </w:rPr>
        <w:t xml:space="preserve">, est quant à elle destructive </w:t>
      </w:r>
      <w:r w:rsidR="008A2AF9" w:rsidRPr="006E610A">
        <w:rPr>
          <w:rFonts w:ascii="Times New Roman" w:hAnsi="Times New Roman" w:cs="Times New Roman"/>
          <w:color w:val="000000" w:themeColor="text1"/>
        </w:rPr>
        <w:t>car</w:t>
      </w:r>
      <w:r w:rsidRPr="006E610A">
        <w:rPr>
          <w:rFonts w:ascii="Times New Roman" w:hAnsi="Times New Roman" w:cs="Times New Roman"/>
          <w:color w:val="000000" w:themeColor="text1"/>
        </w:rPr>
        <w:t xml:space="preserve"> </w:t>
      </w:r>
      <w:commentRangeStart w:id="49"/>
      <w:r w:rsidRPr="006E610A">
        <w:rPr>
          <w:rFonts w:ascii="Times New Roman" w:hAnsi="Times New Roman" w:cs="Times New Roman"/>
          <w:color w:val="000000" w:themeColor="text1"/>
        </w:rPr>
        <w:t xml:space="preserve">cela </w:t>
      </w:r>
      <w:r w:rsidR="002A4527" w:rsidRPr="006E610A">
        <w:rPr>
          <w:rFonts w:ascii="Times New Roman" w:hAnsi="Times New Roman" w:cs="Times New Roman"/>
          <w:color w:val="000000" w:themeColor="text1"/>
        </w:rPr>
        <w:t>nécessite de broyer l’échantillon afin d’</w:t>
      </w:r>
      <w:r w:rsidRPr="006E610A">
        <w:rPr>
          <w:rFonts w:ascii="Times New Roman" w:hAnsi="Times New Roman" w:cs="Times New Roman"/>
          <w:color w:val="000000" w:themeColor="text1"/>
        </w:rPr>
        <w:t xml:space="preserve">en </w:t>
      </w:r>
      <w:r w:rsidR="002A4527" w:rsidRPr="006E610A">
        <w:rPr>
          <w:rFonts w:ascii="Times New Roman" w:hAnsi="Times New Roman" w:cs="Times New Roman"/>
          <w:color w:val="000000" w:themeColor="text1"/>
        </w:rPr>
        <w:t xml:space="preserve">obtenir une poudre. La poudre obtenue est par la suite disposée dans un support particulier, tassée puis aplatie à l’aide d’une lame de verre pour homogénéiser l’ensemble. Il est important lors de cette manipulation de faire attention à ne pas tourner la lame de verre en tassant car cela donnerait une orientation aux minéraux et fausserait les résultats. </w:t>
      </w:r>
      <w:commentRangeEnd w:id="49"/>
      <w:r w:rsidR="0038256D">
        <w:rPr>
          <w:rStyle w:val="Marquedecommentaire"/>
        </w:rPr>
        <w:commentReference w:id="49"/>
      </w:r>
    </w:p>
    <w:p w:rsidR="00745F9E" w:rsidRPr="006E610A" w:rsidRDefault="008A2AF9" w:rsidP="00A82D0F">
      <w:pPr>
        <w:jc w:val="both"/>
        <w:rPr>
          <w:rFonts w:ascii="Times New Roman" w:hAnsi="Times New Roman" w:cs="Times New Roman"/>
          <w:color w:val="000000" w:themeColor="text1"/>
        </w:rPr>
      </w:pPr>
      <w:r w:rsidRPr="006E610A">
        <w:rPr>
          <w:rFonts w:ascii="Times New Roman" w:hAnsi="Times New Roman" w:cs="Times New Roman"/>
          <w:color w:val="000000" w:themeColor="text1"/>
        </w:rPr>
        <w:t>La</w:t>
      </w:r>
      <w:r w:rsidR="00745F9E" w:rsidRPr="006E610A">
        <w:rPr>
          <w:rFonts w:ascii="Times New Roman" w:hAnsi="Times New Roman" w:cs="Times New Roman"/>
          <w:color w:val="000000" w:themeColor="text1"/>
        </w:rPr>
        <w:t xml:space="preserve"> technique</w:t>
      </w:r>
      <w:r w:rsidRPr="006E610A">
        <w:rPr>
          <w:rFonts w:ascii="Times New Roman" w:hAnsi="Times New Roman" w:cs="Times New Roman"/>
          <w:color w:val="000000" w:themeColor="text1"/>
        </w:rPr>
        <w:t xml:space="preserve"> d’analyse en elle-même</w:t>
      </w:r>
      <w:r w:rsidR="00745F9E" w:rsidRPr="006E610A">
        <w:rPr>
          <w:rFonts w:ascii="Times New Roman" w:hAnsi="Times New Roman" w:cs="Times New Roman"/>
          <w:color w:val="000000" w:themeColor="text1"/>
        </w:rPr>
        <w:t xml:space="preserve"> n’est </w:t>
      </w:r>
      <w:r w:rsidRPr="006E610A">
        <w:rPr>
          <w:rFonts w:ascii="Times New Roman" w:hAnsi="Times New Roman" w:cs="Times New Roman"/>
          <w:color w:val="000000" w:themeColor="text1"/>
        </w:rPr>
        <w:t xml:space="preserve">donc </w:t>
      </w:r>
      <w:r w:rsidR="00745F9E" w:rsidRPr="006E610A">
        <w:rPr>
          <w:rFonts w:ascii="Times New Roman" w:hAnsi="Times New Roman" w:cs="Times New Roman"/>
          <w:color w:val="000000" w:themeColor="text1"/>
        </w:rPr>
        <w:t xml:space="preserve">pas destructive </w:t>
      </w:r>
      <w:r w:rsidRPr="006E610A">
        <w:rPr>
          <w:rFonts w:ascii="Times New Roman" w:hAnsi="Times New Roman" w:cs="Times New Roman"/>
          <w:color w:val="000000" w:themeColor="text1"/>
        </w:rPr>
        <w:t>mais</w:t>
      </w:r>
      <w:r w:rsidR="00745F9E" w:rsidRPr="006E610A">
        <w:rPr>
          <w:rFonts w:ascii="Times New Roman" w:hAnsi="Times New Roman" w:cs="Times New Roman"/>
          <w:color w:val="000000" w:themeColor="text1"/>
        </w:rPr>
        <w:t xml:space="preserve"> la préparation de l’échantillon l’est.</w:t>
      </w:r>
    </w:p>
    <w:p w:rsidR="003A2591" w:rsidRDefault="003A2591" w:rsidP="00A82D0F">
      <w:pPr>
        <w:jc w:val="both"/>
        <w:rPr>
          <w:rFonts w:ascii="Times New Roman" w:hAnsi="Times New Roman" w:cs="Times New Roman"/>
        </w:rPr>
      </w:pPr>
    </w:p>
    <w:p w:rsidR="004C1ADD" w:rsidRDefault="003B4D3E" w:rsidP="004C1ADD">
      <w:pPr>
        <w:jc w:val="both"/>
        <w:rPr>
          <w:rFonts w:ascii="Times New Roman" w:hAnsi="Times New Roman" w:cs="Times New Roman"/>
          <w:color w:val="000000" w:themeColor="text1"/>
        </w:rPr>
      </w:pPr>
      <w:commentRangeStart w:id="50"/>
      <w:r w:rsidRPr="003B4D3E">
        <w:rPr>
          <w:rFonts w:ascii="Times New Roman" w:hAnsi="Times New Roman" w:cs="Times New Roman"/>
          <w:color w:val="000000" w:themeColor="text1"/>
          <w:u w:val="single"/>
        </w:rPr>
        <w:t>Schéma explicatif du fonctionnement du diffractomètre à rayons X</w:t>
      </w:r>
      <w:r w:rsidRPr="003B4D3E">
        <w:rPr>
          <w:rFonts w:ascii="Times New Roman" w:hAnsi="Times New Roman" w:cs="Times New Roman"/>
          <w:color w:val="000000" w:themeColor="text1"/>
        </w:rPr>
        <w:t> :</w:t>
      </w:r>
      <w:commentRangeEnd w:id="50"/>
      <w:r w:rsidR="008E53F5">
        <w:rPr>
          <w:rStyle w:val="Marquedecommentaire"/>
        </w:rPr>
        <w:commentReference w:id="50"/>
      </w:r>
    </w:p>
    <w:p w:rsidR="003B4D3E" w:rsidRDefault="003B4D3E" w:rsidP="004C1ADD">
      <w:pPr>
        <w:jc w:val="both"/>
        <w:rPr>
          <w:rFonts w:ascii="Times New Roman" w:hAnsi="Times New Roman" w:cs="Times New Roman"/>
          <w:color w:val="000000" w:themeColor="text1"/>
        </w:rPr>
      </w:pPr>
    </w:p>
    <w:p w:rsidR="003B4D3E" w:rsidRPr="003B4D3E" w:rsidRDefault="00A6439B" w:rsidP="004C1ADD">
      <w:pPr>
        <w:jc w:val="both"/>
        <w:rPr>
          <w:rFonts w:ascii="Times New Roman" w:hAnsi="Times New Roman" w:cs="Times New Roman"/>
          <w:color w:val="000000" w:themeColor="text1"/>
        </w:rPr>
      </w:pPr>
      <w:r>
        <w:rPr>
          <w:rFonts w:ascii="Times New Roman" w:hAnsi="Times New Roman" w:cs="Times New Roman"/>
          <w:noProof/>
          <w:lang w:eastAsia="fr-FR"/>
        </w:rPr>
        <w:drawing>
          <wp:anchor distT="0" distB="0" distL="114300" distR="114300" simplePos="0" relativeHeight="251675648" behindDoc="0" locked="0" layoutInCell="1" allowOverlap="1">
            <wp:simplePos x="0" y="0"/>
            <wp:positionH relativeFrom="column">
              <wp:posOffset>-63094</wp:posOffset>
            </wp:positionH>
            <wp:positionV relativeFrom="paragraph">
              <wp:posOffset>165383</wp:posOffset>
            </wp:positionV>
            <wp:extent cx="6010910" cy="362394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ion-et-caracterisation-physique-des-couches-minces-de-TiO2-deposees-par-pulverisation-ca31.pn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10910" cy="3623945"/>
                    </a:xfrm>
                    <a:prstGeom prst="rect">
                      <a:avLst/>
                    </a:prstGeom>
                  </pic:spPr>
                </pic:pic>
              </a:graphicData>
            </a:graphic>
          </wp:anchor>
        </w:drawing>
      </w:r>
    </w:p>
    <w:sectPr w:rsidR="003B4D3E" w:rsidRPr="003B4D3E" w:rsidSect="00924469">
      <w:headerReference w:type="default" r:id="rId13"/>
      <w:footerReference w:type="even" r:id="rId14"/>
      <w:footerReference w:type="default" r:id="rId15"/>
      <w:pgSz w:w="11900" w:h="16840"/>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cauzid5" w:date="2019-12-02T10:43:00Z" w:initials="c">
    <w:p w:rsidR="0038256D" w:rsidRDefault="0038256D">
      <w:pPr>
        <w:pStyle w:val="Commentaire"/>
      </w:pPr>
      <w:r>
        <w:rPr>
          <w:rStyle w:val="Marquedecommentaire"/>
        </w:rPr>
        <w:annotationRef/>
      </w:r>
      <w:r>
        <w:t>Terme beaucoup trop vague. Il existe plusieurs spectroscopies dans chaque domaine spectral</w:t>
      </w:r>
    </w:p>
  </w:comment>
  <w:comment w:id="5" w:author="cauzid5" w:date="2019-12-02T10:45:00Z" w:initials="c">
    <w:p w:rsidR="0038256D" w:rsidRDefault="0038256D">
      <w:pPr>
        <w:pStyle w:val="Commentaire"/>
      </w:pPr>
      <w:r>
        <w:rPr>
          <w:rStyle w:val="Marquedecommentaire"/>
        </w:rPr>
        <w:annotationRef/>
      </w:r>
      <w:r>
        <w:t>Vous exprimez l’idée « à l’envers ». Posez d’abord les conditions d’existence de la diffraction : les longueurs d’ondes et les distances ans la matière doivent être similaires. Ensuite donnez les distances interatomique, puis les longueurs d’ondes des rayons X e concluez en disant que la diffraction des rayons X par un cristal se fera par les plans cristallins et que donc l’information donnée par la DRX sera l’organisation spatiale (angles) et les distances entre les plans réticulaires.</w:t>
      </w:r>
    </w:p>
  </w:comment>
  <w:comment w:id="37" w:author="cauzid5" w:date="2019-12-02T10:49:00Z" w:initials="c">
    <w:p w:rsidR="0038256D" w:rsidRDefault="0038256D">
      <w:pPr>
        <w:pStyle w:val="Commentaire"/>
      </w:pPr>
      <w:r>
        <w:rPr>
          <w:rStyle w:val="Marquedecommentaire"/>
        </w:rPr>
        <w:annotationRef/>
      </w:r>
      <w:r>
        <w:t>Ca devrait être dans les rappels, voir c2</w:t>
      </w:r>
    </w:p>
  </w:comment>
  <w:comment w:id="38" w:author="cauzid5" w:date="2019-12-02T10:49:00Z" w:initials="c">
    <w:p w:rsidR="0038256D" w:rsidRDefault="0038256D">
      <w:pPr>
        <w:pStyle w:val="Commentaire"/>
      </w:pPr>
      <w:r>
        <w:rPr>
          <w:rStyle w:val="Marquedecommentaire"/>
        </w:rPr>
        <w:annotationRef/>
      </w:r>
      <w:r>
        <w:t>C’est dit juste au-dessus</w:t>
      </w:r>
    </w:p>
  </w:comment>
  <w:comment w:id="39" w:author="cauzid5" w:date="2019-12-02T10:56:00Z" w:initials="c">
    <w:p w:rsidR="0038256D" w:rsidRDefault="0038256D">
      <w:pPr>
        <w:pStyle w:val="Commentaire"/>
      </w:pPr>
      <w:r>
        <w:rPr>
          <w:rStyle w:val="Marquedecommentaire"/>
        </w:rPr>
        <w:annotationRef/>
      </w:r>
      <w:r>
        <w:t>C’est une redite de la partie « loi de Bragg »</w:t>
      </w:r>
    </w:p>
  </w:comment>
  <w:comment w:id="47" w:author="cauzid5" w:date="2019-12-02T10:57:00Z" w:initials="c">
    <w:p w:rsidR="0038256D" w:rsidRDefault="0038256D">
      <w:pPr>
        <w:pStyle w:val="Commentaire"/>
      </w:pPr>
      <w:r>
        <w:rPr>
          <w:rStyle w:val="Marquedecommentaire"/>
        </w:rPr>
        <w:annotationRef/>
      </w:r>
      <w:r>
        <w:t>Qu’est-ce que ça veut dire ?</w:t>
      </w:r>
    </w:p>
  </w:comment>
  <w:comment w:id="48" w:author="cauzid5" w:date="2019-12-02T10:59:00Z" w:initials="c">
    <w:p w:rsidR="0038256D" w:rsidRDefault="0038256D">
      <w:pPr>
        <w:pStyle w:val="Commentaire"/>
      </w:pPr>
      <w:r>
        <w:rPr>
          <w:rStyle w:val="Marquedecommentaire"/>
        </w:rPr>
        <w:annotationRef/>
      </w:r>
      <w:r>
        <w:t xml:space="preserve">La différence DRX sur poudre et DRX sur grain devrait avoir été expliquée dans l’intro. </w:t>
      </w:r>
    </w:p>
  </w:comment>
  <w:comment w:id="49" w:author="cauzid5" w:date="2019-12-02T10:58:00Z" w:initials="c">
    <w:p w:rsidR="0038256D" w:rsidRDefault="0038256D">
      <w:pPr>
        <w:pStyle w:val="Commentaire"/>
      </w:pPr>
      <w:r>
        <w:rPr>
          <w:rStyle w:val="Marquedecommentaire"/>
        </w:rPr>
        <w:annotationRef/>
      </w:r>
      <w:r>
        <w:t>Ca devrait être dans la partie utilisation</w:t>
      </w:r>
    </w:p>
  </w:comment>
  <w:comment w:id="50" w:author="cauzid5" w:date="2019-12-02T17:09:00Z" w:initials="c">
    <w:p w:rsidR="008E53F5" w:rsidRDefault="008E53F5">
      <w:pPr>
        <w:pStyle w:val="Commentaire"/>
      </w:pPr>
      <w:r>
        <w:rPr>
          <w:rStyle w:val="Marquedecommentaire"/>
        </w:rPr>
        <w:annotationRef/>
      </w:r>
      <w:r>
        <w:t>Cette figure n’est pas appelée dans le texte et pas commentée. Elle est donc en l’état  inutile.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56D" w:rsidRDefault="0038256D" w:rsidP="001D041C">
      <w:r>
        <w:separator/>
      </w:r>
    </w:p>
  </w:endnote>
  <w:endnote w:type="continuationSeparator" w:id="0">
    <w:p w:rsidR="0038256D" w:rsidRDefault="0038256D" w:rsidP="001D04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Numrodepage"/>
      </w:rPr>
      <w:id w:val="-1952380518"/>
      <w:docPartObj>
        <w:docPartGallery w:val="Page Numbers (Bottom of Page)"/>
        <w:docPartUnique/>
      </w:docPartObj>
    </w:sdtPr>
    <w:sdtContent>
      <w:p w:rsidR="0038256D" w:rsidRDefault="00C52142" w:rsidP="00924469">
        <w:pPr>
          <w:pStyle w:val="Pieddepage"/>
          <w:framePr w:wrap="none" w:vAnchor="text" w:hAnchor="margin" w:xAlign="right" w:y="1"/>
          <w:rPr>
            <w:rStyle w:val="Numrodepage"/>
          </w:rPr>
        </w:pPr>
        <w:r>
          <w:rPr>
            <w:rStyle w:val="Numrodepage"/>
          </w:rPr>
          <w:fldChar w:fldCharType="begin"/>
        </w:r>
        <w:r w:rsidR="0038256D">
          <w:rPr>
            <w:rStyle w:val="Numrodepage"/>
          </w:rPr>
          <w:instrText xml:space="preserve"> PAGE </w:instrText>
        </w:r>
        <w:r>
          <w:rPr>
            <w:rStyle w:val="Numrodepage"/>
          </w:rPr>
          <w:fldChar w:fldCharType="end"/>
        </w:r>
      </w:p>
    </w:sdtContent>
  </w:sdt>
  <w:p w:rsidR="0038256D" w:rsidRDefault="0038256D" w:rsidP="00924469">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56D" w:rsidRDefault="0038256D" w:rsidP="00924469">
    <w:pPr>
      <w:pStyle w:val="Pieddepage"/>
      <w:ind w:right="360"/>
      <w:rPr>
        <w:rFonts w:ascii="Times New Roman" w:hAnsi="Times New Roman" w:cs="Times New Roman"/>
        <w:sz w:val="18"/>
        <w:szCs w:val="18"/>
      </w:rPr>
    </w:pPr>
    <w:r w:rsidRPr="00C510D7">
      <w:rPr>
        <w:rFonts w:ascii="Times New Roman" w:hAnsi="Times New Roman" w:cs="Times New Roman"/>
        <w:sz w:val="18"/>
        <w:szCs w:val="18"/>
        <w:u w:val="single"/>
      </w:rPr>
      <w:t>Sources</w:t>
    </w:r>
    <w:r w:rsidRPr="00C510D7">
      <w:rPr>
        <w:rFonts w:ascii="Times New Roman" w:hAnsi="Times New Roman" w:cs="Times New Roman"/>
        <w:sz w:val="18"/>
        <w:szCs w:val="18"/>
      </w:rPr>
      <w:t xml:space="preserve"> : </w:t>
    </w:r>
  </w:p>
  <w:p w:rsidR="0038256D" w:rsidRPr="00C510D7" w:rsidRDefault="00C52142" w:rsidP="00C510D7">
    <w:pPr>
      <w:pStyle w:val="Pieddepage"/>
      <w:numPr>
        <w:ilvl w:val="0"/>
        <w:numId w:val="2"/>
      </w:numPr>
      <w:rPr>
        <w:rFonts w:ascii="Times New Roman" w:hAnsi="Times New Roman" w:cs="Times New Roman"/>
        <w:sz w:val="18"/>
        <w:szCs w:val="18"/>
      </w:rPr>
    </w:pPr>
    <w:hyperlink r:id="rId1" w:history="1">
      <w:r w:rsidR="0038256D" w:rsidRPr="00290B2A">
        <w:rPr>
          <w:rStyle w:val="Lienhypertexte"/>
          <w:rFonts w:ascii="Times New Roman" w:hAnsi="Times New Roman" w:cs="Times New Roman"/>
          <w:sz w:val="18"/>
          <w:szCs w:val="18"/>
        </w:rPr>
        <w:t>https://liec.univ-lorraine.fr/content/fiche-diffraction-rayons-x</w:t>
      </w:r>
    </w:hyperlink>
  </w:p>
  <w:p w:rsidR="0038256D" w:rsidRPr="00C510D7" w:rsidRDefault="00C52142" w:rsidP="00C510D7">
    <w:pPr>
      <w:pStyle w:val="Pieddepage"/>
      <w:numPr>
        <w:ilvl w:val="0"/>
        <w:numId w:val="2"/>
      </w:numPr>
      <w:rPr>
        <w:rFonts w:ascii="Times New Roman" w:hAnsi="Times New Roman" w:cs="Times New Roman"/>
        <w:sz w:val="18"/>
        <w:szCs w:val="18"/>
      </w:rPr>
    </w:pPr>
    <w:hyperlink r:id="rId2" w:history="1">
      <w:r w:rsidR="0038256D" w:rsidRPr="00C510D7">
        <w:rPr>
          <w:rStyle w:val="Lienhypertexte"/>
          <w:rFonts w:ascii="Times New Roman" w:hAnsi="Times New Roman" w:cs="Times New Roman"/>
          <w:sz w:val="18"/>
          <w:szCs w:val="18"/>
        </w:rPr>
        <w:t>https://www.eaglabs.fr/cm/xrd.html</w:t>
      </w:r>
    </w:hyperlink>
  </w:p>
  <w:p w:rsidR="0038256D" w:rsidRPr="00C510D7" w:rsidRDefault="0038256D" w:rsidP="00C510D7">
    <w:pPr>
      <w:pStyle w:val="Pieddepage"/>
      <w:numPr>
        <w:ilvl w:val="0"/>
        <w:numId w:val="2"/>
      </w:numPr>
      <w:rPr>
        <w:rFonts w:ascii="Times New Roman" w:hAnsi="Times New Roman" w:cs="Times New Roman"/>
        <w:sz w:val="18"/>
        <w:szCs w:val="18"/>
      </w:rPr>
    </w:pPr>
    <w:r w:rsidRPr="00C510D7">
      <w:rPr>
        <w:rFonts w:ascii="Times New Roman" w:hAnsi="Times New Roman" w:cs="Times New Roman"/>
        <w:sz w:val="18"/>
        <w:szCs w:val="18"/>
      </w:rPr>
      <w:t>http://culturesciencesphysique.ens-lyon.fr/ressource/Diffraction-rayons-X-techniques-determination-structure.xml</w:t>
    </w:r>
  </w:p>
  <w:p w:rsidR="0038256D" w:rsidRPr="00C510D7" w:rsidRDefault="0038256D">
    <w:pPr>
      <w:pStyle w:val="Pieddepage"/>
      <w:rPr>
        <w:rFonts w:ascii="Times New Roman" w:hAnsi="Times New Roman" w:cs="Times New Roman"/>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56D" w:rsidRDefault="0038256D" w:rsidP="001D041C">
      <w:r>
        <w:separator/>
      </w:r>
    </w:p>
  </w:footnote>
  <w:footnote w:type="continuationSeparator" w:id="0">
    <w:p w:rsidR="0038256D" w:rsidRDefault="0038256D" w:rsidP="001D04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56D" w:rsidRPr="001D041C" w:rsidRDefault="0038256D" w:rsidP="001D041C">
    <w:pPr>
      <w:pStyle w:val="En-tte"/>
      <w:rPr>
        <w:rFonts w:ascii="Times New Roman" w:hAnsi="Times New Roman" w:cs="Times New Roman"/>
        <w:i/>
        <w:iCs/>
        <w:sz w:val="20"/>
        <w:szCs w:val="20"/>
        <w:lang w:val="en-US"/>
      </w:rPr>
    </w:pPr>
    <w:r w:rsidRPr="001D041C">
      <w:rPr>
        <w:rFonts w:ascii="Times New Roman" w:hAnsi="Times New Roman" w:cs="Times New Roman"/>
        <w:i/>
        <w:iCs/>
        <w:sz w:val="20"/>
        <w:szCs w:val="20"/>
        <w:lang w:val="en-US"/>
      </w:rPr>
      <w:t xml:space="preserve">MATTERA </w:t>
    </w:r>
    <w:proofErr w:type="spellStart"/>
    <w:r w:rsidRPr="001D041C">
      <w:rPr>
        <w:rFonts w:ascii="Times New Roman" w:hAnsi="Times New Roman" w:cs="Times New Roman"/>
        <w:i/>
        <w:iCs/>
        <w:sz w:val="20"/>
        <w:szCs w:val="20"/>
        <w:lang w:val="en-US"/>
      </w:rPr>
      <w:t>Clémentine</w:t>
    </w:r>
    <w:proofErr w:type="spellEnd"/>
    <w:r w:rsidRPr="001D041C">
      <w:rPr>
        <w:rFonts w:ascii="Times New Roman" w:hAnsi="Times New Roman" w:cs="Times New Roman"/>
        <w:i/>
        <w:iCs/>
        <w:sz w:val="20"/>
        <w:szCs w:val="20"/>
        <w:lang w:val="en-US"/>
      </w:rPr>
      <w:t xml:space="preserve"> – V</w:t>
    </w:r>
    <w:r>
      <w:rPr>
        <w:rFonts w:ascii="Times New Roman" w:hAnsi="Times New Roman" w:cs="Times New Roman"/>
        <w:i/>
        <w:iCs/>
        <w:sz w:val="20"/>
        <w:szCs w:val="20"/>
        <w:lang w:val="en-US"/>
      </w:rPr>
      <w:t>AN</w:t>
    </w:r>
    <w:r w:rsidRPr="001D041C">
      <w:rPr>
        <w:rFonts w:ascii="Times New Roman" w:hAnsi="Times New Roman" w:cs="Times New Roman"/>
        <w:i/>
        <w:iCs/>
        <w:sz w:val="20"/>
        <w:szCs w:val="20"/>
        <w:lang w:val="en-US"/>
      </w:rPr>
      <w:t xml:space="preserve"> E</w:t>
    </w:r>
    <w:r>
      <w:rPr>
        <w:rFonts w:ascii="Times New Roman" w:hAnsi="Times New Roman" w:cs="Times New Roman"/>
        <w:i/>
        <w:iCs/>
        <w:sz w:val="20"/>
        <w:szCs w:val="20"/>
        <w:lang w:val="en-US"/>
      </w:rPr>
      <w:t>YCKEN</w:t>
    </w:r>
    <w:r w:rsidRPr="001D041C">
      <w:rPr>
        <w:rFonts w:ascii="Times New Roman" w:hAnsi="Times New Roman" w:cs="Times New Roman"/>
        <w:i/>
        <w:iCs/>
        <w:sz w:val="20"/>
        <w:szCs w:val="20"/>
        <w:lang w:val="en-US"/>
      </w:rPr>
      <w:t xml:space="preserve"> Maxime </w:t>
    </w:r>
    <w:r w:rsidRPr="001D041C">
      <w:rPr>
        <w:rFonts w:ascii="Times New Roman" w:hAnsi="Times New Roman" w:cs="Times New Roman"/>
        <w:i/>
        <w:iCs/>
        <w:sz w:val="20"/>
        <w:szCs w:val="20"/>
        <w:lang w:val="en-US"/>
      </w:rPr>
      <w:tab/>
    </w:r>
    <w:r w:rsidRPr="001D041C">
      <w:rPr>
        <w:rFonts w:ascii="Times New Roman" w:hAnsi="Times New Roman" w:cs="Times New Roman"/>
        <w:i/>
        <w:iCs/>
        <w:sz w:val="20"/>
        <w:szCs w:val="20"/>
        <w:lang w:val="en-US"/>
      </w:rPr>
      <w:tab/>
      <w:t>Master 1 STPE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A7CED"/>
    <w:multiLevelType w:val="hybridMultilevel"/>
    <w:tmpl w:val="C2745AB4"/>
    <w:lvl w:ilvl="0" w:tplc="16040B1E">
      <w:start w:val="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5C54F2"/>
    <w:multiLevelType w:val="multilevel"/>
    <w:tmpl w:val="1D0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1D041C"/>
    <w:rsid w:val="00007811"/>
    <w:rsid w:val="00045392"/>
    <w:rsid w:val="000C0863"/>
    <w:rsid w:val="000D0620"/>
    <w:rsid w:val="00123B07"/>
    <w:rsid w:val="001960D4"/>
    <w:rsid w:val="001B5516"/>
    <w:rsid w:val="001D041C"/>
    <w:rsid w:val="00220C50"/>
    <w:rsid w:val="002457D9"/>
    <w:rsid w:val="002A4527"/>
    <w:rsid w:val="002B08B6"/>
    <w:rsid w:val="002D2724"/>
    <w:rsid w:val="003310B8"/>
    <w:rsid w:val="00332B0D"/>
    <w:rsid w:val="0038256D"/>
    <w:rsid w:val="003A2591"/>
    <w:rsid w:val="003B4D3E"/>
    <w:rsid w:val="004C0227"/>
    <w:rsid w:val="004C1ADD"/>
    <w:rsid w:val="004E5EB6"/>
    <w:rsid w:val="00515087"/>
    <w:rsid w:val="0058531F"/>
    <w:rsid w:val="00585373"/>
    <w:rsid w:val="005A5001"/>
    <w:rsid w:val="006346BB"/>
    <w:rsid w:val="00680C59"/>
    <w:rsid w:val="0069279D"/>
    <w:rsid w:val="006A0345"/>
    <w:rsid w:val="006E610A"/>
    <w:rsid w:val="007205D1"/>
    <w:rsid w:val="007205DA"/>
    <w:rsid w:val="00745F9E"/>
    <w:rsid w:val="007A2E1F"/>
    <w:rsid w:val="007A54E8"/>
    <w:rsid w:val="007D16D0"/>
    <w:rsid w:val="00816DC1"/>
    <w:rsid w:val="008A2AF9"/>
    <w:rsid w:val="008A7A8E"/>
    <w:rsid w:val="008E53F5"/>
    <w:rsid w:val="00924469"/>
    <w:rsid w:val="00944A16"/>
    <w:rsid w:val="00967298"/>
    <w:rsid w:val="00A6439B"/>
    <w:rsid w:val="00A82537"/>
    <w:rsid w:val="00A82D0F"/>
    <w:rsid w:val="00B12A8B"/>
    <w:rsid w:val="00B843F2"/>
    <w:rsid w:val="00BF42E1"/>
    <w:rsid w:val="00C04F57"/>
    <w:rsid w:val="00C30C98"/>
    <w:rsid w:val="00C510D7"/>
    <w:rsid w:val="00C52142"/>
    <w:rsid w:val="00C66EF0"/>
    <w:rsid w:val="00CF2E2F"/>
    <w:rsid w:val="00D143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62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041C"/>
    <w:pPr>
      <w:tabs>
        <w:tab w:val="center" w:pos="4536"/>
        <w:tab w:val="right" w:pos="9072"/>
      </w:tabs>
    </w:pPr>
  </w:style>
  <w:style w:type="character" w:customStyle="1" w:styleId="En-tteCar">
    <w:name w:val="En-tête Car"/>
    <w:basedOn w:val="Policepardfaut"/>
    <w:link w:val="En-tte"/>
    <w:uiPriority w:val="99"/>
    <w:rsid w:val="001D041C"/>
  </w:style>
  <w:style w:type="paragraph" w:styleId="Pieddepage">
    <w:name w:val="footer"/>
    <w:basedOn w:val="Normal"/>
    <w:link w:val="PieddepageCar"/>
    <w:uiPriority w:val="99"/>
    <w:unhideWhenUsed/>
    <w:rsid w:val="001D041C"/>
    <w:pPr>
      <w:tabs>
        <w:tab w:val="center" w:pos="4536"/>
        <w:tab w:val="right" w:pos="9072"/>
      </w:tabs>
    </w:pPr>
  </w:style>
  <w:style w:type="character" w:customStyle="1" w:styleId="PieddepageCar">
    <w:name w:val="Pied de page Car"/>
    <w:basedOn w:val="Policepardfaut"/>
    <w:link w:val="Pieddepage"/>
    <w:uiPriority w:val="99"/>
    <w:rsid w:val="001D041C"/>
  </w:style>
  <w:style w:type="paragraph" w:styleId="Lgende">
    <w:name w:val="caption"/>
    <w:basedOn w:val="Normal"/>
    <w:next w:val="Normal"/>
    <w:uiPriority w:val="35"/>
    <w:unhideWhenUsed/>
    <w:qFormat/>
    <w:rsid w:val="0069279D"/>
    <w:pPr>
      <w:spacing w:after="200"/>
    </w:pPr>
    <w:rPr>
      <w:i/>
      <w:iCs/>
      <w:color w:val="44546A" w:themeColor="text2"/>
      <w:sz w:val="18"/>
      <w:szCs w:val="18"/>
    </w:rPr>
  </w:style>
  <w:style w:type="character" w:styleId="Lienhypertexte">
    <w:name w:val="Hyperlink"/>
    <w:basedOn w:val="Policepardfaut"/>
    <w:uiPriority w:val="99"/>
    <w:unhideWhenUsed/>
    <w:rsid w:val="00C510D7"/>
    <w:rPr>
      <w:color w:val="0563C1" w:themeColor="hyperlink"/>
      <w:u w:val="single"/>
    </w:rPr>
  </w:style>
  <w:style w:type="character" w:customStyle="1" w:styleId="UnresolvedMention">
    <w:name w:val="Unresolved Mention"/>
    <w:basedOn w:val="Policepardfaut"/>
    <w:uiPriority w:val="99"/>
    <w:semiHidden/>
    <w:unhideWhenUsed/>
    <w:rsid w:val="00C510D7"/>
    <w:rPr>
      <w:color w:val="605E5C"/>
      <w:shd w:val="clear" w:color="auto" w:fill="E1DFDD"/>
    </w:rPr>
  </w:style>
  <w:style w:type="character" w:styleId="Lienhypertextesuivivisit">
    <w:name w:val="FollowedHyperlink"/>
    <w:basedOn w:val="Policepardfaut"/>
    <w:uiPriority w:val="99"/>
    <w:semiHidden/>
    <w:unhideWhenUsed/>
    <w:rsid w:val="00C510D7"/>
    <w:rPr>
      <w:color w:val="954F72" w:themeColor="followedHyperlink"/>
      <w:u w:val="single"/>
    </w:rPr>
  </w:style>
  <w:style w:type="character" w:styleId="Numrodepage">
    <w:name w:val="page number"/>
    <w:basedOn w:val="Policepardfaut"/>
    <w:uiPriority w:val="99"/>
    <w:semiHidden/>
    <w:unhideWhenUsed/>
    <w:rsid w:val="00924469"/>
  </w:style>
  <w:style w:type="character" w:styleId="Marquedecommentaire">
    <w:name w:val="annotation reference"/>
    <w:basedOn w:val="Policepardfaut"/>
    <w:uiPriority w:val="99"/>
    <w:semiHidden/>
    <w:unhideWhenUsed/>
    <w:rsid w:val="004C0227"/>
    <w:rPr>
      <w:sz w:val="16"/>
      <w:szCs w:val="16"/>
    </w:rPr>
  </w:style>
  <w:style w:type="paragraph" w:styleId="Commentaire">
    <w:name w:val="annotation text"/>
    <w:basedOn w:val="Normal"/>
    <w:link w:val="CommentaireCar"/>
    <w:uiPriority w:val="99"/>
    <w:semiHidden/>
    <w:unhideWhenUsed/>
    <w:rsid w:val="004C0227"/>
    <w:rPr>
      <w:sz w:val="20"/>
      <w:szCs w:val="20"/>
    </w:rPr>
  </w:style>
  <w:style w:type="character" w:customStyle="1" w:styleId="CommentaireCar">
    <w:name w:val="Commentaire Car"/>
    <w:basedOn w:val="Policepardfaut"/>
    <w:link w:val="Commentaire"/>
    <w:uiPriority w:val="99"/>
    <w:semiHidden/>
    <w:rsid w:val="004C0227"/>
    <w:rPr>
      <w:sz w:val="20"/>
      <w:szCs w:val="20"/>
    </w:rPr>
  </w:style>
  <w:style w:type="paragraph" w:styleId="Objetducommentaire">
    <w:name w:val="annotation subject"/>
    <w:basedOn w:val="Commentaire"/>
    <w:next w:val="Commentaire"/>
    <w:link w:val="ObjetducommentaireCar"/>
    <w:uiPriority w:val="99"/>
    <w:semiHidden/>
    <w:unhideWhenUsed/>
    <w:rsid w:val="004C0227"/>
    <w:rPr>
      <w:b/>
      <w:bCs/>
    </w:rPr>
  </w:style>
  <w:style w:type="character" w:customStyle="1" w:styleId="ObjetducommentaireCar">
    <w:name w:val="Objet du commentaire Car"/>
    <w:basedOn w:val="CommentaireCar"/>
    <w:link w:val="Objetducommentaire"/>
    <w:uiPriority w:val="99"/>
    <w:semiHidden/>
    <w:rsid w:val="004C0227"/>
    <w:rPr>
      <w:b/>
      <w:bCs/>
    </w:rPr>
  </w:style>
  <w:style w:type="paragraph" w:styleId="Textedebulles">
    <w:name w:val="Balloon Text"/>
    <w:basedOn w:val="Normal"/>
    <w:link w:val="TextedebullesCar"/>
    <w:uiPriority w:val="99"/>
    <w:semiHidden/>
    <w:unhideWhenUsed/>
    <w:rsid w:val="004C0227"/>
    <w:rPr>
      <w:rFonts w:ascii="Tahoma" w:hAnsi="Tahoma" w:cs="Tahoma"/>
      <w:sz w:val="16"/>
      <w:szCs w:val="16"/>
    </w:rPr>
  </w:style>
  <w:style w:type="character" w:customStyle="1" w:styleId="TextedebullesCar">
    <w:name w:val="Texte de bulles Car"/>
    <w:basedOn w:val="Policepardfaut"/>
    <w:link w:val="Textedebulles"/>
    <w:uiPriority w:val="99"/>
    <w:semiHidden/>
    <w:rsid w:val="004C02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732281">
      <w:bodyDiv w:val="1"/>
      <w:marLeft w:val="0"/>
      <w:marRight w:val="0"/>
      <w:marTop w:val="0"/>
      <w:marBottom w:val="0"/>
      <w:divBdr>
        <w:top w:val="none" w:sz="0" w:space="0" w:color="auto"/>
        <w:left w:val="none" w:sz="0" w:space="0" w:color="auto"/>
        <w:bottom w:val="none" w:sz="0" w:space="0" w:color="auto"/>
        <w:right w:val="none" w:sz="0" w:space="0" w:color="auto"/>
      </w:divBdr>
      <w:divsChild>
        <w:div w:id="1915041239">
          <w:marLeft w:val="0"/>
          <w:marRight w:val="0"/>
          <w:marTop w:val="0"/>
          <w:marBottom w:val="0"/>
          <w:divBdr>
            <w:top w:val="none" w:sz="0" w:space="0" w:color="auto"/>
            <w:left w:val="none" w:sz="0" w:space="0" w:color="auto"/>
            <w:bottom w:val="none" w:sz="0" w:space="0" w:color="auto"/>
            <w:right w:val="none" w:sz="0" w:space="0" w:color="auto"/>
          </w:divBdr>
          <w:divsChild>
            <w:div w:id="233325062">
              <w:marLeft w:val="0"/>
              <w:marRight w:val="0"/>
              <w:marTop w:val="0"/>
              <w:marBottom w:val="0"/>
              <w:divBdr>
                <w:top w:val="none" w:sz="0" w:space="0" w:color="auto"/>
                <w:left w:val="none" w:sz="0" w:space="0" w:color="auto"/>
                <w:bottom w:val="none" w:sz="0" w:space="0" w:color="auto"/>
                <w:right w:val="none" w:sz="0" w:space="0" w:color="auto"/>
              </w:divBdr>
              <w:divsChild>
                <w:div w:id="1682275007">
                  <w:marLeft w:val="0"/>
                  <w:marRight w:val="0"/>
                  <w:marTop w:val="0"/>
                  <w:marBottom w:val="0"/>
                  <w:divBdr>
                    <w:top w:val="none" w:sz="0" w:space="0" w:color="auto"/>
                    <w:left w:val="none" w:sz="0" w:space="0" w:color="auto"/>
                    <w:bottom w:val="none" w:sz="0" w:space="0" w:color="auto"/>
                    <w:right w:val="none" w:sz="0" w:space="0" w:color="auto"/>
                  </w:divBdr>
                  <w:divsChild>
                    <w:div w:id="7270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3837">
      <w:bodyDiv w:val="1"/>
      <w:marLeft w:val="0"/>
      <w:marRight w:val="0"/>
      <w:marTop w:val="0"/>
      <w:marBottom w:val="0"/>
      <w:divBdr>
        <w:top w:val="none" w:sz="0" w:space="0" w:color="auto"/>
        <w:left w:val="none" w:sz="0" w:space="0" w:color="auto"/>
        <w:bottom w:val="none" w:sz="0" w:space="0" w:color="auto"/>
        <w:right w:val="none" w:sz="0" w:space="0" w:color="auto"/>
      </w:divBdr>
    </w:div>
    <w:div w:id="346755581">
      <w:bodyDiv w:val="1"/>
      <w:marLeft w:val="0"/>
      <w:marRight w:val="0"/>
      <w:marTop w:val="0"/>
      <w:marBottom w:val="0"/>
      <w:divBdr>
        <w:top w:val="none" w:sz="0" w:space="0" w:color="auto"/>
        <w:left w:val="none" w:sz="0" w:space="0" w:color="auto"/>
        <w:bottom w:val="none" w:sz="0" w:space="0" w:color="auto"/>
        <w:right w:val="none" w:sz="0" w:space="0" w:color="auto"/>
      </w:divBdr>
      <w:divsChild>
        <w:div w:id="372341649">
          <w:marLeft w:val="0"/>
          <w:marRight w:val="0"/>
          <w:marTop w:val="0"/>
          <w:marBottom w:val="0"/>
          <w:divBdr>
            <w:top w:val="none" w:sz="0" w:space="0" w:color="auto"/>
            <w:left w:val="none" w:sz="0" w:space="0" w:color="auto"/>
            <w:bottom w:val="none" w:sz="0" w:space="0" w:color="auto"/>
            <w:right w:val="none" w:sz="0" w:space="0" w:color="auto"/>
          </w:divBdr>
          <w:divsChild>
            <w:div w:id="274750518">
              <w:marLeft w:val="0"/>
              <w:marRight w:val="0"/>
              <w:marTop w:val="0"/>
              <w:marBottom w:val="0"/>
              <w:divBdr>
                <w:top w:val="none" w:sz="0" w:space="0" w:color="auto"/>
                <w:left w:val="none" w:sz="0" w:space="0" w:color="auto"/>
                <w:bottom w:val="none" w:sz="0" w:space="0" w:color="auto"/>
                <w:right w:val="none" w:sz="0" w:space="0" w:color="auto"/>
              </w:divBdr>
              <w:divsChild>
                <w:div w:id="239482851">
                  <w:marLeft w:val="0"/>
                  <w:marRight w:val="0"/>
                  <w:marTop w:val="0"/>
                  <w:marBottom w:val="0"/>
                  <w:divBdr>
                    <w:top w:val="none" w:sz="0" w:space="0" w:color="auto"/>
                    <w:left w:val="none" w:sz="0" w:space="0" w:color="auto"/>
                    <w:bottom w:val="none" w:sz="0" w:space="0" w:color="auto"/>
                    <w:right w:val="none" w:sz="0" w:space="0" w:color="auto"/>
                  </w:divBdr>
                  <w:divsChild>
                    <w:div w:id="5563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5983">
      <w:bodyDiv w:val="1"/>
      <w:marLeft w:val="0"/>
      <w:marRight w:val="0"/>
      <w:marTop w:val="0"/>
      <w:marBottom w:val="0"/>
      <w:divBdr>
        <w:top w:val="none" w:sz="0" w:space="0" w:color="auto"/>
        <w:left w:val="none" w:sz="0" w:space="0" w:color="auto"/>
        <w:bottom w:val="none" w:sz="0" w:space="0" w:color="auto"/>
        <w:right w:val="none" w:sz="0" w:space="0" w:color="auto"/>
      </w:divBdr>
    </w:div>
    <w:div w:id="2059087152">
      <w:bodyDiv w:val="1"/>
      <w:marLeft w:val="0"/>
      <w:marRight w:val="0"/>
      <w:marTop w:val="0"/>
      <w:marBottom w:val="0"/>
      <w:divBdr>
        <w:top w:val="none" w:sz="0" w:space="0" w:color="auto"/>
        <w:left w:val="none" w:sz="0" w:space="0" w:color="auto"/>
        <w:bottom w:val="none" w:sz="0" w:space="0" w:color="auto"/>
        <w:right w:val="none" w:sz="0" w:space="0" w:color="auto"/>
      </w:divBdr>
      <w:divsChild>
        <w:div w:id="593981684">
          <w:marLeft w:val="0"/>
          <w:marRight w:val="0"/>
          <w:marTop w:val="0"/>
          <w:marBottom w:val="0"/>
          <w:divBdr>
            <w:top w:val="none" w:sz="0" w:space="0" w:color="auto"/>
            <w:left w:val="none" w:sz="0" w:space="0" w:color="auto"/>
            <w:bottom w:val="none" w:sz="0" w:space="0" w:color="auto"/>
            <w:right w:val="none" w:sz="0" w:space="0" w:color="auto"/>
          </w:divBdr>
          <w:divsChild>
            <w:div w:id="704209658">
              <w:marLeft w:val="0"/>
              <w:marRight w:val="0"/>
              <w:marTop w:val="0"/>
              <w:marBottom w:val="0"/>
              <w:divBdr>
                <w:top w:val="none" w:sz="0" w:space="0" w:color="auto"/>
                <w:left w:val="none" w:sz="0" w:space="0" w:color="auto"/>
                <w:bottom w:val="none" w:sz="0" w:space="0" w:color="auto"/>
                <w:right w:val="none" w:sz="0" w:space="0" w:color="auto"/>
              </w:divBdr>
              <w:divsChild>
                <w:div w:id="1335104845">
                  <w:marLeft w:val="0"/>
                  <w:marRight w:val="0"/>
                  <w:marTop w:val="0"/>
                  <w:marBottom w:val="0"/>
                  <w:divBdr>
                    <w:top w:val="none" w:sz="0" w:space="0" w:color="auto"/>
                    <w:left w:val="none" w:sz="0" w:space="0" w:color="auto"/>
                    <w:bottom w:val="none" w:sz="0" w:space="0" w:color="auto"/>
                    <w:right w:val="none" w:sz="0" w:space="0" w:color="auto"/>
                  </w:divBdr>
                  <w:divsChild>
                    <w:div w:id="5014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s://www.eaglabs.fr/cm/xrd.html" TargetMode="External"/><Relationship Id="rId1" Type="http://schemas.openxmlformats.org/officeDocument/2006/relationships/hyperlink" Target="https://liec.univ-lorraine.fr/content/fiche-diffraction-rayon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7D755-E147-416E-8507-D8E0F685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670</Words>
  <Characters>3688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Clementine Mattera</dc:creator>
  <cp:lastModifiedBy>cauzid5</cp:lastModifiedBy>
  <cp:revision>3</cp:revision>
  <dcterms:created xsi:type="dcterms:W3CDTF">2019-12-02T16:09:00Z</dcterms:created>
  <dcterms:modified xsi:type="dcterms:W3CDTF">2019-12-02T16:18:00Z</dcterms:modified>
</cp:coreProperties>
</file>