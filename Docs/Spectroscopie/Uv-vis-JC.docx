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8A9" w:rsidRPr="004268A9" w:rsidRDefault="004268A9" w:rsidP="004268A9">
      <w:pPr>
        <w:spacing w:after="120" w:line="240" w:lineRule="auto"/>
        <w:jc w:val="center"/>
        <w:rPr>
          <w:rFonts w:ascii="Times New Roman" w:eastAsia="Times New Roman" w:hAnsi="Times New Roman" w:cs="Times New Roman"/>
          <w:sz w:val="24"/>
          <w:szCs w:val="24"/>
          <w:lang w:eastAsia="fr-FR"/>
        </w:rPr>
      </w:pPr>
      <w:r w:rsidRPr="004268A9">
        <w:rPr>
          <w:rFonts w:ascii="Calibri" w:eastAsia="Times New Roman" w:hAnsi="Calibri" w:cs="Calibri"/>
          <w:b/>
          <w:bCs/>
          <w:color w:val="000000"/>
          <w:sz w:val="48"/>
          <w:szCs w:val="48"/>
          <w:lang w:eastAsia="fr-FR"/>
        </w:rPr>
        <w:t>Fiche spectroscopie UV-Visible</w:t>
      </w:r>
      <w:r w:rsidRPr="004268A9">
        <w:rPr>
          <w:rFonts w:ascii="Calibri" w:eastAsia="Times New Roman" w:hAnsi="Calibri" w:cs="Calibri"/>
          <w:b/>
          <w:bCs/>
          <w:color w:val="000000"/>
          <w:sz w:val="72"/>
          <w:szCs w:val="72"/>
          <w:lang w:eastAsia="fr-FR"/>
        </w:rPr>
        <w:t> </w:t>
      </w:r>
    </w:p>
    <w:p w:rsidR="004268A9" w:rsidRPr="004268A9" w:rsidRDefault="004268A9" w:rsidP="004268A9">
      <w:pPr>
        <w:spacing w:after="0" w:line="240" w:lineRule="auto"/>
        <w:jc w:val="center"/>
        <w:rPr>
          <w:rFonts w:ascii="Times New Roman" w:eastAsia="Times New Roman" w:hAnsi="Times New Roman" w:cs="Times New Roman"/>
          <w:sz w:val="24"/>
          <w:szCs w:val="24"/>
          <w:lang w:eastAsia="fr-FR"/>
        </w:rPr>
      </w:pPr>
      <w:proofErr w:type="spellStart"/>
      <w:r w:rsidRPr="004268A9">
        <w:rPr>
          <w:rFonts w:ascii="Arial" w:eastAsia="Times New Roman" w:hAnsi="Arial" w:cs="Arial"/>
          <w:color w:val="000000"/>
          <w:lang w:eastAsia="fr-FR"/>
        </w:rPr>
        <w:t>Jerome</w:t>
      </w:r>
      <w:proofErr w:type="spellEnd"/>
      <w:r w:rsidRPr="004268A9">
        <w:rPr>
          <w:rFonts w:ascii="Arial" w:eastAsia="Times New Roman" w:hAnsi="Arial" w:cs="Arial"/>
          <w:color w:val="000000"/>
          <w:lang w:eastAsia="fr-FR"/>
        </w:rPr>
        <w:t xml:space="preserve"> Valentin et </w:t>
      </w:r>
      <w:proofErr w:type="spellStart"/>
      <w:r w:rsidRPr="004268A9">
        <w:rPr>
          <w:rFonts w:ascii="Arial" w:eastAsia="Times New Roman" w:hAnsi="Arial" w:cs="Arial"/>
          <w:color w:val="000000"/>
          <w:lang w:eastAsia="fr-FR"/>
        </w:rPr>
        <w:t>Zeboudj</w:t>
      </w:r>
      <w:proofErr w:type="spellEnd"/>
      <w:r w:rsidRPr="004268A9">
        <w:rPr>
          <w:rFonts w:ascii="Arial" w:eastAsia="Times New Roman" w:hAnsi="Arial" w:cs="Arial"/>
          <w:color w:val="000000"/>
          <w:lang w:eastAsia="fr-FR"/>
        </w:rPr>
        <w:t xml:space="preserve"> </w:t>
      </w:r>
      <w:proofErr w:type="spellStart"/>
      <w:r w:rsidRPr="004268A9">
        <w:rPr>
          <w:rFonts w:ascii="Arial" w:eastAsia="Times New Roman" w:hAnsi="Arial" w:cs="Arial"/>
          <w:color w:val="000000"/>
          <w:lang w:eastAsia="fr-FR"/>
        </w:rPr>
        <w:t>Aniès</w:t>
      </w:r>
      <w:proofErr w:type="spellEnd"/>
    </w:p>
    <w:p w:rsidR="004268A9" w:rsidRDefault="004268A9" w:rsidP="004268A9">
      <w:pPr>
        <w:spacing w:before="360" w:after="80" w:line="240" w:lineRule="auto"/>
        <w:jc w:val="both"/>
        <w:outlineLvl w:val="1"/>
        <w:rPr>
          <w:rFonts w:ascii="Calibri" w:eastAsia="Times New Roman" w:hAnsi="Calibri" w:cs="Calibri"/>
          <w:b/>
          <w:bCs/>
          <w:color w:val="000000"/>
          <w:sz w:val="28"/>
          <w:szCs w:val="28"/>
          <w:lang w:eastAsia="fr-FR"/>
        </w:rPr>
      </w:pPr>
    </w:p>
    <w:p w:rsidR="006A4FA6" w:rsidRPr="004268A9" w:rsidRDefault="004268A9" w:rsidP="004268A9">
      <w:pPr>
        <w:spacing w:before="360" w:after="80" w:line="240" w:lineRule="auto"/>
        <w:jc w:val="both"/>
        <w:outlineLvl w:val="1"/>
        <w:rPr>
          <w:rFonts w:ascii="Calibri" w:eastAsia="Times New Roman" w:hAnsi="Calibri" w:cs="Calibri"/>
          <w:b/>
          <w:bCs/>
          <w:color w:val="000000"/>
          <w:sz w:val="28"/>
          <w:szCs w:val="28"/>
          <w:lang w:eastAsia="fr-FR"/>
        </w:rPr>
      </w:pPr>
      <w:r w:rsidRPr="004268A9">
        <w:rPr>
          <w:rFonts w:ascii="Calibri" w:eastAsia="Times New Roman" w:hAnsi="Calibri" w:cs="Calibri"/>
          <w:b/>
          <w:bCs/>
          <w:color w:val="000000"/>
          <w:sz w:val="28"/>
          <w:szCs w:val="28"/>
          <w:lang w:eastAsia="fr-FR"/>
        </w:rPr>
        <w:t>Partie 1 : principe de la spectroscopie UV-Visible</w:t>
      </w:r>
      <w:bookmarkStart w:id="0" w:name="_GoBack"/>
      <w:bookmarkEnd w:id="0"/>
    </w:p>
    <w:p w:rsidR="004268A9" w:rsidRPr="004268A9" w:rsidRDefault="004268A9" w:rsidP="004268A9">
      <w:pPr>
        <w:spacing w:line="240" w:lineRule="auto"/>
        <w:jc w:val="both"/>
        <w:rPr>
          <w:rFonts w:ascii="Times New Roman" w:eastAsia="Times New Roman" w:hAnsi="Times New Roman" w:cs="Times New Roman"/>
          <w:sz w:val="24"/>
          <w:szCs w:val="24"/>
          <w:lang w:eastAsia="fr-FR"/>
        </w:rPr>
      </w:pPr>
      <w:r w:rsidRPr="004268A9">
        <w:rPr>
          <w:rFonts w:ascii="Calibri" w:eastAsia="Times New Roman" w:hAnsi="Calibri" w:cs="Calibri"/>
          <w:color w:val="000000"/>
          <w:sz w:val="24"/>
          <w:szCs w:val="24"/>
          <w:u w:val="single"/>
          <w:lang w:eastAsia="fr-FR"/>
        </w:rPr>
        <w:t>Définition</w:t>
      </w:r>
      <w:r w:rsidRPr="004268A9">
        <w:rPr>
          <w:rFonts w:ascii="Calibri" w:eastAsia="Times New Roman" w:hAnsi="Calibri" w:cs="Calibri"/>
          <w:color w:val="000000"/>
          <w:sz w:val="24"/>
          <w:szCs w:val="24"/>
          <w:lang w:eastAsia="fr-FR"/>
        </w:rPr>
        <w:t xml:space="preserve"> : Étude spectroscopique mesurant l’absorption </w:t>
      </w:r>
      <w:del w:id="1" w:author="cauzid5" w:date="2019-12-02T17:10:00Z">
        <w:r w:rsidRPr="004268A9" w:rsidDel="008103BF">
          <w:rPr>
            <w:rFonts w:ascii="Calibri" w:eastAsia="Times New Roman" w:hAnsi="Calibri" w:cs="Calibri"/>
            <w:color w:val="000000"/>
            <w:sz w:val="24"/>
            <w:szCs w:val="24"/>
            <w:lang w:eastAsia="fr-FR"/>
          </w:rPr>
          <w:delText xml:space="preserve">de </w:delText>
        </w:r>
      </w:del>
      <w:ins w:id="2" w:author="cauzid5" w:date="2019-12-02T17:10:00Z">
        <w:r w:rsidR="008103BF">
          <w:rPr>
            <w:rFonts w:ascii="Calibri" w:eastAsia="Times New Roman" w:hAnsi="Calibri" w:cs="Calibri"/>
            <w:color w:val="000000"/>
            <w:sz w:val="24"/>
            <w:szCs w:val="24"/>
            <w:lang w:eastAsia="fr-FR"/>
          </w:rPr>
          <w:t>par</w:t>
        </w:r>
        <w:r w:rsidR="008103BF" w:rsidRPr="004268A9">
          <w:rPr>
            <w:rFonts w:ascii="Calibri" w:eastAsia="Times New Roman" w:hAnsi="Calibri" w:cs="Calibri"/>
            <w:color w:val="000000"/>
            <w:sz w:val="24"/>
            <w:szCs w:val="24"/>
            <w:lang w:eastAsia="fr-FR"/>
          </w:rPr>
          <w:t xml:space="preserve"> </w:t>
        </w:r>
      </w:ins>
      <w:r w:rsidRPr="004268A9">
        <w:rPr>
          <w:rFonts w:ascii="Calibri" w:eastAsia="Times New Roman" w:hAnsi="Calibri" w:cs="Calibri"/>
          <w:color w:val="000000"/>
          <w:sz w:val="24"/>
          <w:szCs w:val="24"/>
          <w:lang w:eastAsia="fr-FR"/>
        </w:rPr>
        <w:t xml:space="preserve">la matière </w:t>
      </w:r>
      <w:ins w:id="3" w:author="cauzid5" w:date="2019-12-02T17:10:00Z">
        <w:r w:rsidR="008103BF">
          <w:rPr>
            <w:rFonts w:ascii="Calibri" w:eastAsia="Times New Roman" w:hAnsi="Calibri" w:cs="Calibri"/>
            <w:color w:val="000000"/>
            <w:sz w:val="24"/>
            <w:szCs w:val="24"/>
            <w:lang w:eastAsia="fr-FR"/>
          </w:rPr>
          <w:t xml:space="preserve">de photons dont la longueur </w:t>
        </w:r>
      </w:ins>
      <w:del w:id="4" w:author="cauzid5" w:date="2019-12-02T17:10:00Z">
        <w:r w:rsidRPr="004268A9" w:rsidDel="008103BF">
          <w:rPr>
            <w:rFonts w:ascii="Calibri" w:eastAsia="Times New Roman" w:hAnsi="Calibri" w:cs="Calibri"/>
            <w:color w:val="000000"/>
            <w:sz w:val="24"/>
            <w:szCs w:val="24"/>
            <w:lang w:eastAsia="fr-FR"/>
          </w:rPr>
          <w:delText xml:space="preserve">par l’utilisation de longueurs </w:delText>
        </w:r>
      </w:del>
      <w:r w:rsidRPr="004268A9">
        <w:rPr>
          <w:rFonts w:ascii="Calibri" w:eastAsia="Times New Roman" w:hAnsi="Calibri" w:cs="Calibri"/>
          <w:color w:val="000000"/>
          <w:sz w:val="24"/>
          <w:szCs w:val="24"/>
          <w:lang w:eastAsia="fr-FR"/>
        </w:rPr>
        <w:t>d’onde</w:t>
      </w:r>
      <w:del w:id="5" w:author="cauzid5" w:date="2019-12-02T17:10:00Z">
        <w:r w:rsidRPr="004268A9" w:rsidDel="008103BF">
          <w:rPr>
            <w:rFonts w:ascii="Calibri" w:eastAsia="Times New Roman" w:hAnsi="Calibri" w:cs="Calibri"/>
            <w:color w:val="000000"/>
            <w:sz w:val="24"/>
            <w:szCs w:val="24"/>
            <w:lang w:eastAsia="fr-FR"/>
          </w:rPr>
          <w:delText>s</w:delText>
        </w:r>
      </w:del>
      <w:r w:rsidRPr="004268A9">
        <w:rPr>
          <w:rFonts w:ascii="Calibri" w:eastAsia="Times New Roman" w:hAnsi="Calibri" w:cs="Calibri"/>
          <w:color w:val="000000"/>
          <w:sz w:val="24"/>
          <w:szCs w:val="24"/>
          <w:lang w:eastAsia="fr-FR"/>
        </w:rPr>
        <w:t xml:space="preserve"> appart</w:t>
      </w:r>
      <w:ins w:id="6" w:author="cauzid5" w:date="2019-12-02T17:10:00Z">
        <w:r w:rsidR="008103BF">
          <w:rPr>
            <w:rFonts w:ascii="Calibri" w:eastAsia="Times New Roman" w:hAnsi="Calibri" w:cs="Calibri"/>
            <w:color w:val="000000"/>
            <w:sz w:val="24"/>
            <w:szCs w:val="24"/>
            <w:lang w:eastAsia="fr-FR"/>
          </w:rPr>
          <w:t>ient</w:t>
        </w:r>
      </w:ins>
      <w:del w:id="7" w:author="cauzid5" w:date="2019-12-02T17:10:00Z">
        <w:r w:rsidRPr="004268A9" w:rsidDel="008103BF">
          <w:rPr>
            <w:rFonts w:ascii="Calibri" w:eastAsia="Times New Roman" w:hAnsi="Calibri" w:cs="Calibri"/>
            <w:color w:val="000000"/>
            <w:sz w:val="24"/>
            <w:szCs w:val="24"/>
            <w:lang w:eastAsia="fr-FR"/>
          </w:rPr>
          <w:delText>enant</w:delText>
        </w:r>
      </w:del>
      <w:r w:rsidRPr="004268A9">
        <w:rPr>
          <w:rFonts w:ascii="Calibri" w:eastAsia="Times New Roman" w:hAnsi="Calibri" w:cs="Calibri"/>
          <w:color w:val="000000"/>
          <w:sz w:val="24"/>
          <w:szCs w:val="24"/>
          <w:lang w:eastAsia="fr-FR"/>
        </w:rPr>
        <w:t xml:space="preserve"> aux domaines Ultraviolet et Visible.</w:t>
      </w:r>
    </w:p>
    <w:p w:rsidR="004268A9" w:rsidRPr="004268A9" w:rsidRDefault="004268A9" w:rsidP="004268A9">
      <w:pPr>
        <w:spacing w:line="240" w:lineRule="auto"/>
        <w:jc w:val="center"/>
        <w:rPr>
          <w:rFonts w:ascii="Times New Roman" w:eastAsia="Times New Roman" w:hAnsi="Times New Roman" w:cs="Times New Roman"/>
          <w:sz w:val="24"/>
          <w:szCs w:val="24"/>
          <w:lang w:eastAsia="fr-FR"/>
        </w:rPr>
      </w:pPr>
      <w:r w:rsidRPr="004268A9">
        <w:rPr>
          <w:rFonts w:ascii="Calibri" w:eastAsia="Times New Roman" w:hAnsi="Calibri" w:cs="Calibri"/>
          <w:noProof/>
          <w:color w:val="000000"/>
          <w:bdr w:val="none" w:sz="0" w:space="0" w:color="auto" w:frame="1"/>
          <w:lang w:eastAsia="fr-FR"/>
        </w:rPr>
        <w:drawing>
          <wp:inline distT="0" distB="0" distL="0" distR="0">
            <wp:extent cx="3242945" cy="765810"/>
            <wp:effectExtent l="0" t="0" r="0" b="0"/>
            <wp:docPr id="10" name="Image 10" descr="RÃ©sultat de recherche d'images pour &quot;uv visib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Ã©sultat de recherche d'images pour &quot;uv visible&quot;"/>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42945" cy="765810"/>
                    </a:xfrm>
                    <a:prstGeom prst="rect">
                      <a:avLst/>
                    </a:prstGeom>
                    <a:noFill/>
                    <a:ln>
                      <a:noFill/>
                    </a:ln>
                  </pic:spPr>
                </pic:pic>
              </a:graphicData>
            </a:graphic>
          </wp:inline>
        </w:drawing>
      </w:r>
    </w:p>
    <w:p w:rsidR="004268A9" w:rsidRPr="004268A9" w:rsidRDefault="004268A9" w:rsidP="004268A9">
      <w:pPr>
        <w:shd w:val="clear" w:color="auto" w:fill="FFFFFF"/>
        <w:spacing w:after="0" w:line="240" w:lineRule="auto"/>
        <w:jc w:val="both"/>
        <w:rPr>
          <w:rFonts w:ascii="Arial" w:eastAsia="Times New Roman" w:hAnsi="Arial" w:cs="Arial"/>
          <w:color w:val="000000"/>
          <w:sz w:val="24"/>
          <w:szCs w:val="24"/>
          <w:u w:val="single"/>
          <w:lang w:eastAsia="fr-FR"/>
        </w:rPr>
      </w:pPr>
      <w:r w:rsidRPr="004268A9">
        <w:rPr>
          <w:rFonts w:ascii="Arial" w:eastAsia="Times New Roman" w:hAnsi="Arial" w:cs="Arial"/>
          <w:color w:val="000000"/>
          <w:sz w:val="24"/>
          <w:szCs w:val="24"/>
          <w:u w:val="single"/>
          <w:lang w:eastAsia="fr-FR"/>
        </w:rPr>
        <w:t>Principe de la spectroscopie UV-Vis</w:t>
      </w:r>
    </w:p>
    <w:p w:rsidR="004268A9" w:rsidRPr="004268A9" w:rsidRDefault="004268A9" w:rsidP="004268A9">
      <w:pPr>
        <w:shd w:val="clear" w:color="auto" w:fill="FFFFFF"/>
        <w:spacing w:after="0" w:line="240" w:lineRule="auto"/>
        <w:jc w:val="both"/>
        <w:rPr>
          <w:rFonts w:ascii="Times New Roman" w:eastAsia="Times New Roman" w:hAnsi="Times New Roman" w:cs="Times New Roman"/>
          <w:sz w:val="24"/>
          <w:szCs w:val="24"/>
          <w:lang w:eastAsia="fr-FR"/>
        </w:rPr>
      </w:pPr>
    </w:p>
    <w:p w:rsidR="004268A9" w:rsidRPr="004268A9" w:rsidRDefault="004268A9" w:rsidP="004268A9">
      <w:pPr>
        <w:shd w:val="clear" w:color="auto" w:fill="FFFFFF"/>
        <w:spacing w:after="0" w:line="240" w:lineRule="auto"/>
        <w:jc w:val="both"/>
        <w:rPr>
          <w:rFonts w:ascii="Times New Roman" w:eastAsia="Times New Roman" w:hAnsi="Times New Roman" w:cs="Times New Roman"/>
          <w:sz w:val="24"/>
          <w:szCs w:val="24"/>
          <w:lang w:eastAsia="fr-FR"/>
        </w:rPr>
      </w:pPr>
      <w:r w:rsidRPr="004268A9">
        <w:rPr>
          <w:rFonts w:ascii="Calibri" w:eastAsia="Times New Roman" w:hAnsi="Calibri" w:cs="Calibri"/>
          <w:color w:val="000000"/>
          <w:sz w:val="24"/>
          <w:szCs w:val="24"/>
          <w:lang w:eastAsia="fr-FR"/>
        </w:rPr>
        <w:t xml:space="preserve">Les photons </w:t>
      </w:r>
      <w:commentRangeStart w:id="8"/>
      <w:r w:rsidRPr="004268A9">
        <w:rPr>
          <w:rFonts w:ascii="Calibri" w:eastAsia="Times New Roman" w:hAnsi="Calibri" w:cs="Calibri"/>
          <w:color w:val="000000"/>
          <w:sz w:val="24"/>
          <w:szCs w:val="24"/>
          <w:lang w:eastAsia="fr-FR"/>
        </w:rPr>
        <w:t xml:space="preserve">issus du rayonnement </w:t>
      </w:r>
      <w:commentRangeEnd w:id="8"/>
      <w:r w:rsidR="008103BF">
        <w:rPr>
          <w:rStyle w:val="Marquedecommentaire"/>
        </w:rPr>
        <w:commentReference w:id="8"/>
      </w:r>
      <w:r w:rsidRPr="004268A9">
        <w:rPr>
          <w:rFonts w:ascii="Calibri" w:eastAsia="Times New Roman" w:hAnsi="Calibri" w:cs="Calibri"/>
          <w:color w:val="000000"/>
          <w:sz w:val="24"/>
          <w:szCs w:val="24"/>
          <w:lang w:eastAsia="fr-FR"/>
        </w:rPr>
        <w:t>transfèrent aux composés analysés une énergie qui excite les molécules, atomes ou ions traversés. Ainsi une partie du rayonnement incident est absorbé.</w:t>
      </w:r>
      <w:del w:id="9" w:author="cauzid5" w:date="2019-12-02T17:10:00Z">
        <w:r w:rsidRPr="004268A9" w:rsidDel="008103BF">
          <w:rPr>
            <w:rFonts w:ascii="Calibri" w:eastAsia="Times New Roman" w:hAnsi="Calibri" w:cs="Calibri"/>
            <w:color w:val="000000"/>
            <w:sz w:val="24"/>
            <w:szCs w:val="24"/>
            <w:lang w:eastAsia="fr-FR"/>
          </w:rPr>
          <w:delText> </w:delText>
        </w:r>
      </w:del>
    </w:p>
    <w:p w:rsidR="004268A9" w:rsidRPr="004268A9" w:rsidRDefault="004268A9" w:rsidP="004268A9">
      <w:pPr>
        <w:shd w:val="clear" w:color="auto" w:fill="FFFFFF"/>
        <w:spacing w:after="0" w:line="240" w:lineRule="auto"/>
        <w:jc w:val="both"/>
        <w:rPr>
          <w:rFonts w:ascii="Times New Roman" w:eastAsia="Times New Roman" w:hAnsi="Times New Roman" w:cs="Times New Roman"/>
          <w:sz w:val="24"/>
          <w:szCs w:val="24"/>
          <w:lang w:eastAsia="fr-FR"/>
        </w:rPr>
      </w:pPr>
      <w:r w:rsidRPr="004268A9">
        <w:rPr>
          <w:rFonts w:ascii="Calibri" w:eastAsia="Times New Roman" w:hAnsi="Calibri" w:cs="Calibri"/>
          <w:color w:val="000000"/>
          <w:sz w:val="24"/>
          <w:szCs w:val="24"/>
          <w:lang w:eastAsia="fr-FR"/>
        </w:rPr>
        <w:t>Cette absorption correspond à l’excitation des électrons impliqués dans les orbitales moléculaires vers des états excités. Les rayonnements UV-vis peuvent aussi être utilisés pour stimuler et mesurer la fluorescence émise par les molécules cibles</w:t>
      </w:r>
      <w:ins w:id="10" w:author="cauzid5" w:date="2019-12-02T17:11:00Z">
        <w:r w:rsidR="008103BF">
          <w:rPr>
            <w:rFonts w:ascii="Calibri" w:eastAsia="Times New Roman" w:hAnsi="Calibri" w:cs="Calibri"/>
            <w:color w:val="000000"/>
            <w:sz w:val="24"/>
            <w:szCs w:val="24"/>
            <w:lang w:eastAsia="fr-FR"/>
          </w:rPr>
          <w:t xml:space="preserve"> lors de leur relaxation, c’est-à-dire le transfert d’électrons excités vers leur niveau </w:t>
        </w:r>
        <w:proofErr w:type="spellStart"/>
        <w:r w:rsidR="008103BF">
          <w:rPr>
            <w:rFonts w:ascii="Calibri" w:eastAsia="Times New Roman" w:hAnsi="Calibri" w:cs="Calibri"/>
            <w:color w:val="000000"/>
            <w:sz w:val="24"/>
            <w:szCs w:val="24"/>
            <w:lang w:eastAsia="fr-FR"/>
          </w:rPr>
          <w:t>fondammental</w:t>
        </w:r>
      </w:ins>
      <w:proofErr w:type="spellEnd"/>
      <w:r w:rsidRPr="004268A9">
        <w:rPr>
          <w:rFonts w:ascii="Calibri" w:eastAsia="Times New Roman" w:hAnsi="Calibri" w:cs="Calibri"/>
          <w:color w:val="000000"/>
          <w:sz w:val="24"/>
          <w:szCs w:val="24"/>
          <w:lang w:eastAsia="fr-FR"/>
        </w:rPr>
        <w:t>.</w:t>
      </w:r>
    </w:p>
    <w:p w:rsidR="004268A9" w:rsidRDefault="004268A9" w:rsidP="004268A9">
      <w:pPr>
        <w:shd w:val="clear" w:color="auto" w:fill="FFFFFF"/>
        <w:spacing w:after="0" w:line="240" w:lineRule="auto"/>
        <w:jc w:val="both"/>
        <w:rPr>
          <w:rFonts w:ascii="Calibri" w:eastAsia="Times New Roman" w:hAnsi="Calibri" w:cs="Calibri"/>
          <w:color w:val="000000"/>
          <w:sz w:val="24"/>
          <w:szCs w:val="24"/>
          <w:lang w:eastAsia="fr-FR"/>
        </w:rPr>
      </w:pPr>
    </w:p>
    <w:p w:rsidR="004268A9" w:rsidRPr="004268A9" w:rsidRDefault="004268A9" w:rsidP="004268A9">
      <w:pPr>
        <w:shd w:val="clear" w:color="auto" w:fill="FFFFFF"/>
        <w:spacing w:after="0" w:line="240" w:lineRule="auto"/>
        <w:jc w:val="both"/>
        <w:rPr>
          <w:rFonts w:ascii="Times New Roman" w:eastAsia="Times New Roman" w:hAnsi="Times New Roman" w:cs="Times New Roman"/>
          <w:sz w:val="24"/>
          <w:szCs w:val="24"/>
          <w:lang w:eastAsia="fr-FR"/>
        </w:rPr>
      </w:pPr>
      <w:commentRangeStart w:id="11"/>
      <w:r w:rsidRPr="004268A9">
        <w:rPr>
          <w:rFonts w:ascii="Calibri" w:eastAsia="Times New Roman" w:hAnsi="Calibri" w:cs="Calibri"/>
          <w:color w:val="000000"/>
          <w:sz w:val="24"/>
          <w:szCs w:val="24"/>
          <w:lang w:eastAsia="fr-FR"/>
        </w:rPr>
        <w:t xml:space="preserve">Les électrons engagés dans les liaisons doubles ou triples (ex C=C, C=O...) peuvent plus facilement subir une transition énergétique car la distance énergétique qui sépare le niveau fondamental du niveau excité est plus faible, leur bande d'absorption se situe dans l'UV proche. Contrairement aux liaisons covalentes qui ont une </w:t>
      </w:r>
      <w:commentRangeStart w:id="12"/>
      <w:r w:rsidRPr="004268A9">
        <w:rPr>
          <w:rFonts w:ascii="Calibri" w:eastAsia="Times New Roman" w:hAnsi="Calibri" w:cs="Calibri"/>
          <w:color w:val="000000"/>
          <w:sz w:val="24"/>
          <w:szCs w:val="24"/>
          <w:lang w:eastAsia="fr-FR"/>
        </w:rPr>
        <w:t>distance énergétique plus élevée</w:t>
      </w:r>
      <w:commentRangeEnd w:id="12"/>
      <w:r w:rsidR="008103BF">
        <w:rPr>
          <w:rStyle w:val="Marquedecommentaire"/>
        </w:rPr>
        <w:commentReference w:id="12"/>
      </w:r>
      <w:r w:rsidRPr="004268A9">
        <w:rPr>
          <w:rFonts w:ascii="Calibri" w:eastAsia="Times New Roman" w:hAnsi="Calibri" w:cs="Calibri"/>
          <w:color w:val="000000"/>
          <w:sz w:val="24"/>
          <w:szCs w:val="24"/>
          <w:lang w:eastAsia="fr-FR"/>
        </w:rPr>
        <w:t>.</w:t>
      </w:r>
    </w:p>
    <w:p w:rsidR="004268A9" w:rsidRDefault="004268A9" w:rsidP="004268A9">
      <w:pPr>
        <w:shd w:val="clear" w:color="auto" w:fill="FFFFFF"/>
        <w:spacing w:after="0" w:line="240" w:lineRule="auto"/>
        <w:jc w:val="both"/>
        <w:rPr>
          <w:rFonts w:ascii="Calibri" w:eastAsia="Times New Roman" w:hAnsi="Calibri" w:cs="Calibri"/>
          <w:color w:val="000000"/>
          <w:sz w:val="24"/>
          <w:szCs w:val="24"/>
          <w:lang w:eastAsia="fr-FR"/>
        </w:rPr>
      </w:pPr>
    </w:p>
    <w:commentRangeEnd w:id="11"/>
    <w:p w:rsidR="004268A9" w:rsidRPr="004268A9" w:rsidRDefault="008103BF" w:rsidP="004268A9">
      <w:pPr>
        <w:shd w:val="clear" w:color="auto" w:fill="FFFFFF"/>
        <w:spacing w:after="0" w:line="240" w:lineRule="auto"/>
        <w:jc w:val="both"/>
        <w:rPr>
          <w:rFonts w:ascii="Times New Roman" w:eastAsia="Times New Roman" w:hAnsi="Times New Roman" w:cs="Times New Roman"/>
          <w:sz w:val="24"/>
          <w:szCs w:val="24"/>
          <w:lang w:eastAsia="fr-FR"/>
        </w:rPr>
      </w:pPr>
      <w:r>
        <w:rPr>
          <w:rStyle w:val="Marquedecommentaire"/>
        </w:rPr>
        <w:commentReference w:id="11"/>
      </w:r>
      <w:r w:rsidR="004268A9" w:rsidRPr="004268A9">
        <w:rPr>
          <w:rFonts w:ascii="Calibri" w:eastAsia="Times New Roman" w:hAnsi="Calibri" w:cs="Calibri"/>
          <w:color w:val="000000"/>
          <w:sz w:val="24"/>
          <w:szCs w:val="24"/>
          <w:lang w:eastAsia="fr-FR"/>
        </w:rPr>
        <w:t xml:space="preserve">À l’état fondamental les orbitales moléculaires sont remplies de sorte que celles de plus basse énergie soient remplies et que celles de haute énergie sont laissées vides. Comme mentionné précédemment, </w:t>
      </w:r>
      <w:del w:id="13" w:author="cauzid5" w:date="2019-12-02T17:12:00Z">
        <w:r w:rsidR="004268A9" w:rsidRPr="004268A9" w:rsidDel="008103BF">
          <w:rPr>
            <w:rFonts w:ascii="Calibri" w:eastAsia="Times New Roman" w:hAnsi="Calibri" w:cs="Calibri"/>
            <w:color w:val="000000"/>
            <w:sz w:val="24"/>
            <w:szCs w:val="24"/>
            <w:lang w:eastAsia="fr-FR"/>
          </w:rPr>
          <w:delText xml:space="preserve">l’absorption mesurée correspond à la </w:delText>
        </w:r>
      </w:del>
      <w:ins w:id="14" w:author="cauzid5" w:date="2019-12-02T17:12:00Z">
        <w:r>
          <w:rPr>
            <w:rFonts w:ascii="Calibri" w:eastAsia="Times New Roman" w:hAnsi="Calibri" w:cs="Calibri"/>
            <w:color w:val="000000"/>
            <w:sz w:val="24"/>
            <w:szCs w:val="24"/>
            <w:lang w:eastAsia="fr-FR"/>
          </w:rPr>
          <w:t xml:space="preserve">l’énergie du photon absorbé correspond à l’énergie de </w:t>
        </w:r>
      </w:ins>
      <w:r w:rsidR="004268A9" w:rsidRPr="004268A9">
        <w:rPr>
          <w:rFonts w:ascii="Calibri" w:eastAsia="Times New Roman" w:hAnsi="Calibri" w:cs="Calibri"/>
          <w:color w:val="000000"/>
          <w:sz w:val="24"/>
          <w:szCs w:val="24"/>
          <w:lang w:eastAsia="fr-FR"/>
        </w:rPr>
        <w:t>transition entre deux orbitales. De ce fait, la dernière orbitale remplie sera qualifiée de « haute occupée » et la première orbitale vide est appelée « basse vacante ». C’est donc entre ces deux frontières que s’effectue</w:t>
      </w:r>
      <w:ins w:id="15" w:author="cauzid5" w:date="2019-12-02T17:12:00Z">
        <w:r>
          <w:rPr>
            <w:rFonts w:ascii="Calibri" w:eastAsia="Times New Roman" w:hAnsi="Calibri" w:cs="Calibri"/>
            <w:color w:val="000000"/>
            <w:sz w:val="24"/>
            <w:szCs w:val="24"/>
            <w:lang w:eastAsia="fr-FR"/>
          </w:rPr>
          <w:t>nt</w:t>
        </w:r>
      </w:ins>
      <w:r w:rsidR="004268A9" w:rsidRPr="004268A9">
        <w:rPr>
          <w:rFonts w:ascii="Calibri" w:eastAsia="Times New Roman" w:hAnsi="Calibri" w:cs="Calibri"/>
          <w:color w:val="000000"/>
          <w:sz w:val="24"/>
          <w:szCs w:val="24"/>
          <w:lang w:eastAsia="fr-FR"/>
        </w:rPr>
        <w:t xml:space="preserve"> les échanges d’électrons.</w:t>
      </w:r>
    </w:p>
    <w:p w:rsidR="004268A9" w:rsidRPr="004268A9" w:rsidRDefault="004268A9" w:rsidP="004268A9">
      <w:pPr>
        <w:shd w:val="clear" w:color="auto" w:fill="FFFFFF"/>
        <w:spacing w:after="0" w:line="240" w:lineRule="auto"/>
        <w:jc w:val="both"/>
        <w:rPr>
          <w:rFonts w:ascii="Times New Roman" w:eastAsia="Times New Roman" w:hAnsi="Times New Roman" w:cs="Times New Roman"/>
          <w:sz w:val="24"/>
          <w:szCs w:val="24"/>
          <w:lang w:eastAsia="fr-FR"/>
        </w:rPr>
      </w:pPr>
      <w:r w:rsidRPr="004268A9">
        <w:rPr>
          <w:rFonts w:ascii="Times New Roman" w:eastAsia="Times New Roman" w:hAnsi="Times New Roman" w:cs="Times New Roman"/>
          <w:sz w:val="24"/>
          <w:szCs w:val="24"/>
          <w:lang w:eastAsia="fr-FR"/>
        </w:rPr>
        <w:t> </w:t>
      </w:r>
    </w:p>
    <w:p w:rsidR="004268A9" w:rsidRPr="004268A9" w:rsidRDefault="004268A9" w:rsidP="004268A9">
      <w:pPr>
        <w:spacing w:line="240" w:lineRule="auto"/>
        <w:jc w:val="both"/>
        <w:rPr>
          <w:rFonts w:ascii="Times New Roman" w:eastAsia="Times New Roman" w:hAnsi="Times New Roman" w:cs="Times New Roman"/>
          <w:sz w:val="24"/>
          <w:szCs w:val="24"/>
          <w:u w:val="single"/>
          <w:lang w:eastAsia="fr-FR"/>
        </w:rPr>
      </w:pPr>
      <w:r w:rsidRPr="004268A9">
        <w:rPr>
          <w:rFonts w:ascii="Arial" w:eastAsia="Times New Roman" w:hAnsi="Arial" w:cs="Arial"/>
          <w:color w:val="000000"/>
          <w:sz w:val="24"/>
          <w:szCs w:val="24"/>
          <w:u w:val="single"/>
          <w:lang w:eastAsia="fr-FR"/>
        </w:rPr>
        <w:t xml:space="preserve">UV-Vis. </w:t>
      </w:r>
      <w:proofErr w:type="gramStart"/>
      <w:r w:rsidRPr="004268A9">
        <w:rPr>
          <w:rFonts w:ascii="Arial" w:eastAsia="Times New Roman" w:hAnsi="Arial" w:cs="Arial"/>
          <w:color w:val="000000"/>
          <w:sz w:val="24"/>
          <w:szCs w:val="24"/>
          <w:u w:val="single"/>
          <w:lang w:eastAsia="fr-FR"/>
        </w:rPr>
        <w:t>et</w:t>
      </w:r>
      <w:proofErr w:type="gramEnd"/>
      <w:r w:rsidRPr="004268A9">
        <w:rPr>
          <w:rFonts w:ascii="Arial" w:eastAsia="Times New Roman" w:hAnsi="Arial" w:cs="Arial"/>
          <w:color w:val="000000"/>
          <w:sz w:val="24"/>
          <w:szCs w:val="24"/>
          <w:u w:val="single"/>
          <w:lang w:eastAsia="fr-FR"/>
        </w:rPr>
        <w:t xml:space="preserve"> Absorbance</w:t>
      </w:r>
      <w:del w:id="16" w:author="cauzid5" w:date="2019-12-02T17:22:00Z">
        <w:r w:rsidRPr="004268A9" w:rsidDel="00F01134">
          <w:rPr>
            <w:rFonts w:ascii="Arial" w:eastAsia="Times New Roman" w:hAnsi="Arial" w:cs="Arial"/>
            <w:color w:val="000000"/>
            <w:sz w:val="30"/>
            <w:szCs w:val="30"/>
            <w:u w:val="single"/>
            <w:lang w:eastAsia="fr-FR"/>
          </w:rPr>
          <w:delText xml:space="preserve"> </w:delText>
        </w:r>
        <w:r w:rsidRPr="004268A9" w:rsidDel="00F01134">
          <w:rPr>
            <w:rFonts w:ascii="Arial" w:eastAsia="Times New Roman" w:hAnsi="Arial" w:cs="Arial"/>
            <w:color w:val="000000"/>
            <w:u w:val="single"/>
            <w:lang w:eastAsia="fr-FR"/>
          </w:rPr>
          <w:delText>(Basé sur la loi de Beer-Lambert)</w:delText>
        </w:r>
      </w:del>
    </w:p>
    <w:p w:rsidR="004268A9" w:rsidRPr="004268A9" w:rsidRDefault="004268A9" w:rsidP="004268A9">
      <w:pPr>
        <w:spacing w:after="0" w:line="240" w:lineRule="auto"/>
        <w:ind w:left="-360" w:hanging="720"/>
        <w:jc w:val="center"/>
        <w:rPr>
          <w:rFonts w:ascii="Times New Roman" w:eastAsia="Times New Roman" w:hAnsi="Times New Roman" w:cs="Times New Roman"/>
          <w:sz w:val="24"/>
          <w:szCs w:val="24"/>
          <w:lang w:eastAsia="fr-FR"/>
        </w:rPr>
      </w:pPr>
      <w:r w:rsidRPr="004268A9">
        <w:rPr>
          <w:rFonts w:ascii="Calibri" w:eastAsia="Times New Roman" w:hAnsi="Calibri" w:cs="Calibri"/>
          <w:noProof/>
          <w:color w:val="000000"/>
          <w:bdr w:val="none" w:sz="0" w:space="0" w:color="auto" w:frame="1"/>
          <w:lang w:eastAsia="fr-FR"/>
        </w:rPr>
        <w:drawing>
          <wp:inline distT="0" distB="0" distL="0" distR="0">
            <wp:extent cx="2604770" cy="1223010"/>
            <wp:effectExtent l="0" t="0" r="5080" b="0"/>
            <wp:docPr id="9" name="Image 9" descr="RÃ©sultat de recherche d'images pour &quot;loi beer lamber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Ã©sultat de recherche d'images pour &quot;loi beer lambert&quot;"/>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04770" cy="1223010"/>
                    </a:xfrm>
                    <a:prstGeom prst="rect">
                      <a:avLst/>
                    </a:prstGeom>
                    <a:noFill/>
                    <a:ln>
                      <a:noFill/>
                    </a:ln>
                  </pic:spPr>
                </pic:pic>
              </a:graphicData>
            </a:graphic>
          </wp:inline>
        </w:drawing>
      </w:r>
    </w:p>
    <w:p w:rsidR="004268A9" w:rsidRPr="004268A9" w:rsidRDefault="004268A9" w:rsidP="004268A9">
      <w:pPr>
        <w:spacing w:after="0" w:line="240" w:lineRule="auto"/>
        <w:rPr>
          <w:rFonts w:ascii="Times New Roman" w:eastAsia="Times New Roman" w:hAnsi="Times New Roman" w:cs="Times New Roman"/>
          <w:sz w:val="24"/>
          <w:szCs w:val="24"/>
          <w:lang w:eastAsia="fr-FR"/>
        </w:rPr>
      </w:pPr>
    </w:p>
    <w:p w:rsidR="004268A9" w:rsidRPr="004268A9" w:rsidRDefault="004268A9" w:rsidP="004268A9">
      <w:pPr>
        <w:spacing w:line="240" w:lineRule="auto"/>
        <w:jc w:val="both"/>
        <w:rPr>
          <w:rFonts w:ascii="Times New Roman" w:eastAsia="Times New Roman" w:hAnsi="Times New Roman" w:cs="Times New Roman"/>
          <w:sz w:val="24"/>
          <w:szCs w:val="24"/>
          <w:lang w:eastAsia="fr-FR"/>
        </w:rPr>
      </w:pPr>
      <w:r w:rsidRPr="004268A9">
        <w:rPr>
          <w:rFonts w:ascii="Calibri" w:eastAsia="Times New Roman" w:hAnsi="Calibri" w:cs="Calibri"/>
          <w:i/>
          <w:iCs/>
          <w:color w:val="000000"/>
          <w:sz w:val="24"/>
          <w:szCs w:val="24"/>
          <w:u w:val="single"/>
          <w:lang w:eastAsia="fr-FR"/>
        </w:rPr>
        <w:lastRenderedPageBreak/>
        <w:t>Remarque</w:t>
      </w:r>
      <w:r w:rsidRPr="004268A9">
        <w:rPr>
          <w:rFonts w:ascii="Calibri" w:eastAsia="Times New Roman" w:hAnsi="Calibri" w:cs="Calibri"/>
          <w:color w:val="000000"/>
          <w:sz w:val="24"/>
          <w:szCs w:val="24"/>
          <w:lang w:eastAsia="fr-FR"/>
        </w:rPr>
        <w:t xml:space="preserve"> : l’Absorbance est proportionnelle à l, C </w:t>
      </w:r>
      <w:del w:id="17" w:author="cauzid5" w:date="2019-12-02T17:15:00Z">
        <w:r w:rsidRPr="004268A9" w:rsidDel="008103BF">
          <w:rPr>
            <w:rFonts w:ascii="Calibri" w:eastAsia="Times New Roman" w:hAnsi="Calibri" w:cs="Calibri"/>
            <w:color w:val="000000"/>
            <w:sz w:val="24"/>
            <w:szCs w:val="24"/>
            <w:lang w:eastAsia="fr-FR"/>
          </w:rPr>
          <w:delText>(</w:delText>
        </w:r>
      </w:del>
      <w:r w:rsidRPr="004268A9">
        <w:rPr>
          <w:rFonts w:ascii="Calibri" w:eastAsia="Times New Roman" w:hAnsi="Calibri" w:cs="Calibri"/>
          <w:color w:val="000000"/>
          <w:sz w:val="24"/>
          <w:szCs w:val="24"/>
          <w:lang w:eastAsia="fr-FR"/>
        </w:rPr>
        <w:t>et Ɛ</w:t>
      </w:r>
      <w:del w:id="18" w:author="cauzid5" w:date="2019-12-02T17:15:00Z">
        <w:r w:rsidRPr="004268A9" w:rsidDel="008103BF">
          <w:rPr>
            <w:rFonts w:ascii="Calibri" w:eastAsia="Times New Roman" w:hAnsi="Calibri" w:cs="Calibri"/>
            <w:color w:val="000000"/>
            <w:sz w:val="24"/>
            <w:szCs w:val="24"/>
            <w:lang w:eastAsia="fr-FR"/>
          </w:rPr>
          <w:delText>)</w:delText>
        </w:r>
      </w:del>
      <w:ins w:id="19" w:author="cauzid5" w:date="2019-12-02T17:15:00Z">
        <w:r w:rsidR="008103BF">
          <w:rPr>
            <w:rFonts w:ascii="Calibri" w:eastAsia="Times New Roman" w:hAnsi="Calibri" w:cs="Calibri"/>
            <w:color w:val="000000"/>
            <w:sz w:val="24"/>
            <w:szCs w:val="24"/>
            <w:lang w:eastAsia="fr-FR"/>
          </w:rPr>
          <w:t>,</w:t>
        </w:r>
      </w:ins>
      <w:r w:rsidRPr="004268A9">
        <w:rPr>
          <w:rFonts w:ascii="Calibri" w:eastAsia="Times New Roman" w:hAnsi="Calibri" w:cs="Calibri"/>
          <w:color w:val="000000"/>
          <w:sz w:val="24"/>
          <w:szCs w:val="24"/>
          <w:lang w:eastAsia="fr-FR"/>
        </w:rPr>
        <w:t xml:space="preserve"> sachant que Ɛ </w:t>
      </w:r>
      <w:del w:id="20" w:author="cauzid5" w:date="2019-12-02T17:15:00Z">
        <w:r w:rsidRPr="004268A9" w:rsidDel="008103BF">
          <w:rPr>
            <w:rFonts w:ascii="Calibri" w:eastAsia="Times New Roman" w:hAnsi="Calibri" w:cs="Calibri"/>
            <w:color w:val="000000"/>
            <w:sz w:val="24"/>
            <w:szCs w:val="24"/>
            <w:lang w:eastAsia="fr-FR"/>
          </w:rPr>
          <w:delText>(λ)</w:delText>
        </w:r>
        <w:r w:rsidRPr="004268A9" w:rsidDel="008103BF">
          <w:rPr>
            <w:rFonts w:ascii="Calibri" w:eastAsia="Times New Roman" w:hAnsi="Calibri" w:cs="Calibri"/>
            <w:color w:val="000000"/>
            <w:sz w:val="36"/>
            <w:szCs w:val="36"/>
            <w:lang w:eastAsia="fr-FR"/>
          </w:rPr>
          <w:delText xml:space="preserve"> </w:delText>
        </w:r>
      </w:del>
      <w:r w:rsidRPr="004268A9">
        <w:rPr>
          <w:rFonts w:ascii="Calibri" w:eastAsia="Times New Roman" w:hAnsi="Calibri" w:cs="Calibri"/>
          <w:color w:val="000000"/>
          <w:sz w:val="24"/>
          <w:szCs w:val="24"/>
          <w:lang w:eastAsia="fr-FR"/>
        </w:rPr>
        <w:t>est propre à chaque espèce</w:t>
      </w:r>
      <w:del w:id="21" w:author="cauzid5" w:date="2019-12-02T17:15:00Z">
        <w:r w:rsidRPr="004268A9" w:rsidDel="008103BF">
          <w:rPr>
            <w:rFonts w:ascii="Calibri" w:eastAsia="Times New Roman" w:hAnsi="Calibri" w:cs="Calibri"/>
            <w:color w:val="000000"/>
            <w:sz w:val="24"/>
            <w:szCs w:val="24"/>
            <w:lang w:eastAsia="fr-FR"/>
          </w:rPr>
          <w:delText>s</w:delText>
        </w:r>
      </w:del>
      <w:r w:rsidRPr="004268A9">
        <w:rPr>
          <w:rFonts w:ascii="Calibri" w:eastAsia="Times New Roman" w:hAnsi="Calibri" w:cs="Calibri"/>
          <w:color w:val="000000"/>
          <w:sz w:val="24"/>
          <w:szCs w:val="24"/>
          <w:lang w:eastAsia="fr-FR"/>
        </w:rPr>
        <w:t xml:space="preserve"> chimique</w:t>
      </w:r>
      <w:ins w:id="22" w:author="cauzid5" w:date="2019-12-02T17:15:00Z">
        <w:r w:rsidR="008103BF">
          <w:rPr>
            <w:rFonts w:ascii="Calibri" w:eastAsia="Times New Roman" w:hAnsi="Calibri" w:cs="Calibri"/>
            <w:color w:val="000000"/>
            <w:sz w:val="24"/>
            <w:szCs w:val="24"/>
            <w:lang w:eastAsia="fr-FR"/>
          </w:rPr>
          <w:t xml:space="preserve"> et</w:t>
        </w:r>
      </w:ins>
      <w:del w:id="23" w:author="cauzid5" w:date="2019-12-02T17:15:00Z">
        <w:r w:rsidRPr="004268A9" w:rsidDel="008103BF">
          <w:rPr>
            <w:rFonts w:ascii="Calibri" w:eastAsia="Times New Roman" w:hAnsi="Calibri" w:cs="Calibri"/>
            <w:color w:val="000000"/>
            <w:sz w:val="24"/>
            <w:szCs w:val="24"/>
            <w:lang w:eastAsia="fr-FR"/>
          </w:rPr>
          <w:delText>s (cela</w:delText>
        </w:r>
      </w:del>
      <w:r w:rsidRPr="004268A9">
        <w:rPr>
          <w:rFonts w:ascii="Calibri" w:eastAsia="Times New Roman" w:hAnsi="Calibri" w:cs="Calibri"/>
          <w:color w:val="000000"/>
          <w:sz w:val="24"/>
          <w:szCs w:val="24"/>
          <w:lang w:eastAsia="fr-FR"/>
        </w:rPr>
        <w:t xml:space="preserve"> dépend de la longueur d’onde</w:t>
      </w:r>
      <w:del w:id="24" w:author="cauzid5" w:date="2019-12-02T17:15:00Z">
        <w:r w:rsidRPr="004268A9" w:rsidDel="008103BF">
          <w:rPr>
            <w:rFonts w:ascii="Calibri" w:eastAsia="Times New Roman" w:hAnsi="Calibri" w:cs="Calibri"/>
            <w:color w:val="000000"/>
            <w:sz w:val="24"/>
            <w:szCs w:val="24"/>
            <w:lang w:eastAsia="fr-FR"/>
          </w:rPr>
          <w:delText>).</w:delText>
        </w:r>
      </w:del>
      <w:ins w:id="25" w:author="cauzid5" w:date="2019-12-02T17:15:00Z">
        <w:r w:rsidR="008103BF">
          <w:rPr>
            <w:rFonts w:ascii="Calibri" w:eastAsia="Times New Roman" w:hAnsi="Calibri" w:cs="Calibri"/>
            <w:color w:val="000000"/>
            <w:sz w:val="24"/>
            <w:szCs w:val="24"/>
            <w:lang w:eastAsia="fr-FR"/>
          </w:rPr>
          <w:t>.</w:t>
        </w:r>
      </w:ins>
    </w:p>
    <w:p w:rsidR="004268A9" w:rsidRPr="004268A9" w:rsidRDefault="004268A9" w:rsidP="004268A9">
      <w:pPr>
        <w:spacing w:line="240" w:lineRule="auto"/>
        <w:jc w:val="both"/>
        <w:rPr>
          <w:rFonts w:ascii="Times New Roman" w:eastAsia="Times New Roman" w:hAnsi="Times New Roman" w:cs="Times New Roman"/>
          <w:sz w:val="24"/>
          <w:szCs w:val="24"/>
          <w:lang w:eastAsia="fr-FR"/>
        </w:rPr>
      </w:pPr>
      <w:commentRangeStart w:id="26"/>
      <w:r w:rsidRPr="004268A9">
        <w:rPr>
          <w:rFonts w:ascii="Calibri" w:eastAsia="Times New Roman" w:hAnsi="Calibri" w:cs="Calibri"/>
          <w:color w:val="000000"/>
          <w:sz w:val="24"/>
          <w:szCs w:val="24"/>
          <w:lang w:eastAsia="fr-FR"/>
        </w:rPr>
        <w:t>Donc l’absorbance varie selon λ, c’est-à-dire selon la couleur.</w:t>
      </w:r>
      <w:commentRangeEnd w:id="26"/>
      <w:r w:rsidR="008103BF">
        <w:rPr>
          <w:rStyle w:val="Marquedecommentaire"/>
        </w:rPr>
        <w:commentReference w:id="26"/>
      </w:r>
    </w:p>
    <w:p w:rsidR="004268A9" w:rsidRPr="004268A9" w:rsidRDefault="004268A9" w:rsidP="004268A9">
      <w:pPr>
        <w:spacing w:line="240" w:lineRule="auto"/>
        <w:jc w:val="both"/>
        <w:rPr>
          <w:rFonts w:ascii="Times New Roman" w:eastAsia="Times New Roman" w:hAnsi="Times New Roman" w:cs="Times New Roman"/>
          <w:sz w:val="24"/>
          <w:szCs w:val="24"/>
          <w:lang w:eastAsia="fr-FR"/>
        </w:rPr>
      </w:pPr>
      <w:r w:rsidRPr="004268A9">
        <w:rPr>
          <w:rFonts w:ascii="Calibri" w:eastAsia="Times New Roman" w:hAnsi="Calibri" w:cs="Calibri"/>
          <w:color w:val="000000"/>
          <w:sz w:val="24"/>
          <w:szCs w:val="24"/>
          <w:lang w:eastAsia="fr-FR"/>
        </w:rPr>
        <w:t xml:space="preserve">Le détecteur </w:t>
      </w:r>
      <w:del w:id="27" w:author="cauzid5" w:date="2019-12-02T17:32:00Z">
        <w:r w:rsidRPr="004268A9" w:rsidDel="003C1987">
          <w:rPr>
            <w:rFonts w:ascii="Calibri" w:eastAsia="Times New Roman" w:hAnsi="Calibri" w:cs="Calibri"/>
            <w:color w:val="000000"/>
            <w:sz w:val="24"/>
            <w:szCs w:val="24"/>
            <w:lang w:eastAsia="fr-FR"/>
          </w:rPr>
          <w:delText>(mentionné dans la partie 2) va recevoir un signal lumineux direct (via une photodiode) ou indirect par l’intermédiaire d'électrons (via un photomultiplicateur). Ce</w:delText>
        </w:r>
      </w:del>
      <w:proofErr w:type="spellStart"/>
      <w:ins w:id="28" w:author="cauzid5" w:date="2019-12-02T17:20:00Z">
        <w:r w:rsidR="00F01134">
          <w:rPr>
            <w:rFonts w:ascii="Calibri" w:eastAsia="Times New Roman" w:hAnsi="Calibri" w:cs="Calibri"/>
            <w:color w:val="000000"/>
            <w:sz w:val="24"/>
            <w:szCs w:val="24"/>
            <w:lang w:eastAsia="fr-FR"/>
          </w:rPr>
          <w:t>va</w:t>
        </w:r>
        <w:proofErr w:type="spellEnd"/>
        <w:r w:rsidR="00F01134">
          <w:rPr>
            <w:rFonts w:ascii="Calibri" w:eastAsia="Times New Roman" w:hAnsi="Calibri" w:cs="Calibri"/>
            <w:color w:val="000000"/>
            <w:sz w:val="24"/>
            <w:szCs w:val="24"/>
            <w:lang w:eastAsia="fr-FR"/>
          </w:rPr>
          <w:t xml:space="preserve"> détecter une quantité de lumière pour chaque pas balayé en longueur d’onde. Ce signal va être converti en Absorbance par </w:t>
        </w:r>
      </w:ins>
      <w:del w:id="29" w:author="cauzid5" w:date="2019-12-02T17:20:00Z">
        <w:r w:rsidRPr="004268A9" w:rsidDel="00F01134">
          <w:rPr>
            <w:rFonts w:ascii="Calibri" w:eastAsia="Times New Roman" w:hAnsi="Calibri" w:cs="Calibri"/>
            <w:color w:val="000000"/>
            <w:sz w:val="24"/>
            <w:szCs w:val="24"/>
            <w:lang w:eastAsia="fr-FR"/>
          </w:rPr>
          <w:delText xml:space="preserve"> signal va alors pouvoir être traité à l’aide d’</w:delText>
        </w:r>
      </w:del>
      <w:r w:rsidRPr="004268A9">
        <w:rPr>
          <w:rFonts w:ascii="Calibri" w:eastAsia="Times New Roman" w:hAnsi="Calibri" w:cs="Calibri"/>
          <w:color w:val="000000"/>
          <w:sz w:val="24"/>
          <w:szCs w:val="24"/>
          <w:lang w:eastAsia="fr-FR"/>
        </w:rPr>
        <w:t xml:space="preserve">un logiciel afin de produire un spectre ayant pour abscisse la longueur d’onde λ et pour ordonnée l'absorbance A. Le spectre d’absorption possède une </w:t>
      </w:r>
      <w:commentRangeStart w:id="30"/>
      <w:r w:rsidRPr="004268A9">
        <w:rPr>
          <w:rFonts w:ascii="Calibri" w:eastAsia="Times New Roman" w:hAnsi="Calibri" w:cs="Calibri"/>
          <w:color w:val="000000"/>
          <w:sz w:val="24"/>
          <w:szCs w:val="24"/>
          <w:lang w:eastAsia="fr-FR"/>
        </w:rPr>
        <w:t>géométrie caractéristique</w:t>
      </w:r>
      <w:commentRangeEnd w:id="30"/>
      <w:r w:rsidR="00F01134">
        <w:rPr>
          <w:rStyle w:val="Marquedecommentaire"/>
        </w:rPr>
        <w:commentReference w:id="30"/>
      </w:r>
      <w:r w:rsidRPr="004268A9">
        <w:rPr>
          <w:rFonts w:ascii="Calibri" w:eastAsia="Times New Roman" w:hAnsi="Calibri" w:cs="Calibri"/>
          <w:color w:val="000000"/>
          <w:sz w:val="24"/>
          <w:szCs w:val="24"/>
          <w:lang w:eastAsia="fr-FR"/>
        </w:rPr>
        <w:t xml:space="preserve"> ; le pic est épais et recouvre plusieurs gammes de longueur d’onde. </w:t>
      </w:r>
    </w:p>
    <w:p w:rsidR="004268A9" w:rsidRPr="004268A9" w:rsidRDefault="004268A9" w:rsidP="004268A9">
      <w:pPr>
        <w:spacing w:line="240" w:lineRule="auto"/>
        <w:jc w:val="both"/>
        <w:rPr>
          <w:rFonts w:ascii="Times New Roman" w:eastAsia="Times New Roman" w:hAnsi="Times New Roman" w:cs="Times New Roman"/>
          <w:sz w:val="24"/>
          <w:szCs w:val="24"/>
          <w:lang w:eastAsia="fr-FR"/>
        </w:rPr>
      </w:pPr>
      <w:r w:rsidRPr="004268A9">
        <w:rPr>
          <w:rFonts w:ascii="Calibri" w:eastAsia="Times New Roman" w:hAnsi="Calibri" w:cs="Calibri"/>
          <w:color w:val="000000"/>
          <w:sz w:val="24"/>
          <w:szCs w:val="24"/>
          <w:lang w:eastAsia="fr-FR"/>
        </w:rPr>
        <w:t>Le domaine spectral de l’UV-Vis est très étroit, ce qui explique la géométrie du spectre d’absorption</w:t>
      </w:r>
    </w:p>
    <w:p w:rsidR="004268A9" w:rsidRPr="004268A9" w:rsidRDefault="004268A9" w:rsidP="004268A9">
      <w:pPr>
        <w:spacing w:line="240" w:lineRule="auto"/>
        <w:jc w:val="both"/>
        <w:rPr>
          <w:rFonts w:ascii="Times New Roman" w:eastAsia="Times New Roman" w:hAnsi="Times New Roman" w:cs="Times New Roman"/>
          <w:sz w:val="24"/>
          <w:szCs w:val="24"/>
          <w:lang w:eastAsia="fr-FR"/>
        </w:rPr>
      </w:pPr>
      <w:r w:rsidRPr="004268A9">
        <w:rPr>
          <w:rFonts w:ascii="Calibri" w:eastAsia="Times New Roman" w:hAnsi="Calibri" w:cs="Calibri"/>
          <w:color w:val="000000"/>
          <w:sz w:val="24"/>
          <w:szCs w:val="24"/>
          <w:lang w:eastAsia="fr-FR"/>
        </w:rPr>
        <w:t xml:space="preserve">La longueur d’onde au maximum d’absorption est </w:t>
      </w:r>
      <w:commentRangeStart w:id="31"/>
      <w:r w:rsidRPr="004268A9">
        <w:rPr>
          <w:rFonts w:ascii="Calibri" w:eastAsia="Times New Roman" w:hAnsi="Calibri" w:cs="Calibri"/>
          <w:color w:val="000000"/>
          <w:sz w:val="24"/>
          <w:szCs w:val="24"/>
          <w:lang w:eastAsia="fr-FR"/>
        </w:rPr>
        <w:t>caractéristique </w:t>
      </w:r>
      <w:commentRangeEnd w:id="31"/>
      <w:r w:rsidR="00F01134">
        <w:rPr>
          <w:rStyle w:val="Marquedecommentaire"/>
        </w:rPr>
        <w:commentReference w:id="31"/>
      </w:r>
      <w:r w:rsidRPr="004268A9">
        <w:rPr>
          <w:rFonts w:ascii="Calibri" w:eastAsia="Times New Roman" w:hAnsi="Calibri" w:cs="Calibri"/>
          <w:color w:val="000000"/>
          <w:sz w:val="24"/>
          <w:szCs w:val="24"/>
          <w:lang w:eastAsia="fr-FR"/>
        </w:rPr>
        <w:t>:</w:t>
      </w:r>
    </w:p>
    <w:p w:rsidR="004268A9" w:rsidRPr="004268A9" w:rsidRDefault="004268A9" w:rsidP="004268A9">
      <w:pPr>
        <w:spacing w:line="240" w:lineRule="auto"/>
        <w:jc w:val="center"/>
        <w:rPr>
          <w:rFonts w:ascii="Times New Roman" w:eastAsia="Times New Roman" w:hAnsi="Times New Roman" w:cs="Times New Roman"/>
          <w:sz w:val="24"/>
          <w:szCs w:val="24"/>
          <w:lang w:eastAsia="fr-FR"/>
        </w:rPr>
      </w:pPr>
      <w:r w:rsidRPr="004268A9">
        <w:rPr>
          <w:rFonts w:ascii="Calibri" w:eastAsia="Times New Roman" w:hAnsi="Calibri" w:cs="Calibri"/>
          <w:noProof/>
          <w:color w:val="000000"/>
          <w:bdr w:val="none" w:sz="0" w:space="0" w:color="auto" w:frame="1"/>
          <w:lang w:eastAsia="fr-FR"/>
        </w:rPr>
        <w:drawing>
          <wp:inline distT="0" distB="0" distL="0" distR="0">
            <wp:extent cx="2615565" cy="1584325"/>
            <wp:effectExtent l="0" t="0" r="0" b="0"/>
            <wp:docPr id="8" name="Image 8" descr="RÃ©sultat de recherche d'images pour &quot;uv visib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Ã©sultat de recherche d'images pour &quot;uv visible&quot;"/>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15565" cy="1584325"/>
                    </a:xfrm>
                    <a:prstGeom prst="rect">
                      <a:avLst/>
                    </a:prstGeom>
                    <a:noFill/>
                    <a:ln>
                      <a:noFill/>
                    </a:ln>
                  </pic:spPr>
                </pic:pic>
              </a:graphicData>
            </a:graphic>
          </wp:inline>
        </w:drawing>
      </w:r>
      <w:ins w:id="32" w:author="cauzid5" w:date="2019-12-02T17:19:00Z">
        <w:r w:rsidR="008103BF">
          <w:rPr>
            <w:rFonts w:ascii="Times New Roman" w:eastAsia="Times New Roman" w:hAnsi="Times New Roman" w:cs="Times New Roman"/>
            <w:sz w:val="24"/>
            <w:szCs w:val="24"/>
            <w:lang w:eastAsia="fr-FR"/>
          </w:rPr>
          <w:t>Pas de légende, pas de référence, pas d’appel dans le texte</w:t>
        </w:r>
      </w:ins>
    </w:p>
    <w:p w:rsidR="00F01134" w:rsidRDefault="004268A9" w:rsidP="004268A9">
      <w:pPr>
        <w:spacing w:line="240" w:lineRule="auto"/>
        <w:jc w:val="both"/>
        <w:rPr>
          <w:ins w:id="33" w:author="cauzid5" w:date="2019-12-02T17:24:00Z"/>
          <w:rFonts w:ascii="Calibri" w:eastAsia="Times New Roman" w:hAnsi="Calibri" w:cs="Calibri"/>
          <w:color w:val="000000"/>
          <w:sz w:val="24"/>
          <w:szCs w:val="24"/>
          <w:lang w:eastAsia="fr-FR"/>
        </w:rPr>
      </w:pPr>
      <w:r w:rsidRPr="004268A9">
        <w:rPr>
          <w:rFonts w:ascii="Calibri" w:eastAsia="Times New Roman" w:hAnsi="Calibri" w:cs="Calibri"/>
          <w:color w:val="000000"/>
          <w:sz w:val="24"/>
          <w:szCs w:val="24"/>
          <w:lang w:eastAsia="fr-FR"/>
        </w:rPr>
        <w:t xml:space="preserve">On peut faire varier λ pour trouver le maximum d’Absorbance ou bien le prédire grâce aux règles </w:t>
      </w:r>
      <w:ins w:id="34" w:author="cauzid5" w:date="2019-12-02T17:21:00Z">
        <w:r w:rsidR="00F01134">
          <w:rPr>
            <w:rFonts w:ascii="Calibri" w:eastAsia="Times New Roman" w:hAnsi="Calibri" w:cs="Calibri"/>
            <w:color w:val="000000"/>
            <w:sz w:val="24"/>
            <w:szCs w:val="24"/>
            <w:lang w:eastAsia="fr-FR"/>
          </w:rPr>
          <w:t xml:space="preserve">empiriques </w:t>
        </w:r>
      </w:ins>
      <w:r w:rsidRPr="004268A9">
        <w:rPr>
          <w:rFonts w:ascii="Calibri" w:eastAsia="Times New Roman" w:hAnsi="Calibri" w:cs="Calibri"/>
          <w:color w:val="000000"/>
          <w:sz w:val="24"/>
          <w:szCs w:val="24"/>
          <w:lang w:eastAsia="fr-FR"/>
        </w:rPr>
        <w:t>de Woodward-</w:t>
      </w:r>
      <w:proofErr w:type="spellStart"/>
      <w:r w:rsidRPr="004268A9">
        <w:rPr>
          <w:rFonts w:ascii="Calibri" w:eastAsia="Times New Roman" w:hAnsi="Calibri" w:cs="Calibri"/>
          <w:color w:val="000000"/>
          <w:sz w:val="24"/>
          <w:szCs w:val="24"/>
          <w:lang w:eastAsia="fr-FR"/>
        </w:rPr>
        <w:t>Fieser</w:t>
      </w:r>
      <w:proofErr w:type="spellEnd"/>
      <w:ins w:id="35" w:author="cauzid5" w:date="2019-12-02T17:22:00Z">
        <w:r w:rsidR="00F01134">
          <w:rPr>
            <w:rFonts w:ascii="Calibri" w:eastAsia="Times New Roman" w:hAnsi="Calibri" w:cs="Calibri"/>
            <w:color w:val="000000"/>
            <w:sz w:val="24"/>
            <w:szCs w:val="24"/>
            <w:lang w:eastAsia="fr-FR"/>
          </w:rPr>
          <w:t xml:space="preserve">. Lorsque </w:t>
        </w:r>
      </w:ins>
      <w:ins w:id="36" w:author="cauzid5" w:date="2019-12-02T17:23:00Z">
        <w:r w:rsidR="00F01134">
          <w:rPr>
            <w:rFonts w:ascii="Calibri" w:eastAsia="Times New Roman" w:hAnsi="Calibri" w:cs="Calibri"/>
            <w:color w:val="000000"/>
            <w:sz w:val="24"/>
            <w:szCs w:val="24"/>
            <w:lang w:eastAsia="fr-FR"/>
          </w:rPr>
          <w:t xml:space="preserve">l est expérimentalement fixé </w:t>
        </w:r>
        <w:r w:rsidR="00F01134" w:rsidRPr="004268A9">
          <w:rPr>
            <w:rFonts w:ascii="Calibri" w:eastAsia="Times New Roman" w:hAnsi="Calibri" w:cs="Calibri"/>
            <w:color w:val="000000"/>
            <w:sz w:val="24"/>
            <w:szCs w:val="24"/>
            <w:lang w:eastAsia="fr-FR"/>
          </w:rPr>
          <w:t>et</w:t>
        </w:r>
        <w:r w:rsidR="00F01134">
          <w:rPr>
            <w:rFonts w:ascii="Calibri" w:eastAsia="Times New Roman" w:hAnsi="Calibri" w:cs="Calibri"/>
            <w:color w:val="000000"/>
            <w:sz w:val="24"/>
            <w:szCs w:val="24"/>
            <w:lang w:eastAsia="fr-FR"/>
          </w:rPr>
          <w:t xml:space="preserve"> que</w:t>
        </w:r>
        <w:r w:rsidR="00F01134" w:rsidRPr="004268A9">
          <w:rPr>
            <w:rFonts w:ascii="Calibri" w:eastAsia="Times New Roman" w:hAnsi="Calibri" w:cs="Calibri"/>
            <w:color w:val="000000"/>
            <w:sz w:val="24"/>
            <w:szCs w:val="24"/>
            <w:lang w:eastAsia="fr-FR"/>
          </w:rPr>
          <w:t xml:space="preserve"> Ɛ</w:t>
        </w:r>
        <w:r w:rsidR="00F01134">
          <w:rPr>
            <w:rFonts w:ascii="Calibri" w:eastAsia="Times New Roman" w:hAnsi="Calibri" w:cs="Calibri"/>
            <w:color w:val="000000"/>
            <w:sz w:val="24"/>
            <w:szCs w:val="24"/>
            <w:lang w:eastAsia="fr-FR"/>
          </w:rPr>
          <w:t xml:space="preserve"> est connu pour le pic d’absorbance, on peut </w:t>
        </w:r>
      </w:ins>
      <w:del w:id="37" w:author="cauzid5" w:date="2019-12-02T17:23:00Z">
        <w:r w:rsidRPr="004268A9" w:rsidDel="00F01134">
          <w:rPr>
            <w:rFonts w:ascii="Calibri" w:eastAsia="Times New Roman" w:hAnsi="Calibri" w:cs="Calibri"/>
            <w:color w:val="000000"/>
            <w:sz w:val="24"/>
            <w:szCs w:val="24"/>
            <w:lang w:eastAsia="fr-FR"/>
          </w:rPr>
          <w:delText xml:space="preserve"> </w:delText>
        </w:r>
      </w:del>
      <w:del w:id="38" w:author="cauzid5" w:date="2019-12-02T17:21:00Z">
        <w:r w:rsidRPr="004268A9" w:rsidDel="00F01134">
          <w:rPr>
            <w:rFonts w:ascii="Calibri" w:eastAsia="Times New Roman" w:hAnsi="Calibri" w:cs="Calibri"/>
            <w:color w:val="000000"/>
            <w:sz w:val="24"/>
            <w:szCs w:val="24"/>
            <w:lang w:eastAsia="fr-FR"/>
          </w:rPr>
          <w:delText xml:space="preserve">(basées sur des observations empiriques) </w:delText>
        </w:r>
      </w:del>
      <w:del w:id="39" w:author="cauzid5" w:date="2019-12-02T17:23:00Z">
        <w:r w:rsidRPr="004268A9" w:rsidDel="00F01134">
          <w:rPr>
            <w:rFonts w:ascii="Calibri" w:eastAsia="Times New Roman" w:hAnsi="Calibri" w:cs="Calibri"/>
            <w:color w:val="000000"/>
            <w:sz w:val="24"/>
            <w:szCs w:val="24"/>
            <w:lang w:eastAsia="fr-FR"/>
          </w:rPr>
          <w:delText xml:space="preserve">et </w:delText>
        </w:r>
      </w:del>
      <w:r w:rsidRPr="004268A9">
        <w:rPr>
          <w:rFonts w:ascii="Calibri" w:eastAsia="Times New Roman" w:hAnsi="Calibri" w:cs="Calibri"/>
          <w:color w:val="000000"/>
          <w:sz w:val="24"/>
          <w:szCs w:val="24"/>
          <w:lang w:eastAsia="fr-FR"/>
        </w:rPr>
        <w:t xml:space="preserve">utiliser la loi de </w:t>
      </w:r>
      <w:proofErr w:type="spellStart"/>
      <w:r w:rsidRPr="004268A9">
        <w:rPr>
          <w:rFonts w:ascii="Calibri" w:eastAsia="Times New Roman" w:hAnsi="Calibri" w:cs="Calibri"/>
          <w:color w:val="000000"/>
          <w:sz w:val="24"/>
          <w:szCs w:val="24"/>
          <w:lang w:eastAsia="fr-FR"/>
        </w:rPr>
        <w:t>Beer</w:t>
      </w:r>
      <w:proofErr w:type="spellEnd"/>
      <w:r w:rsidRPr="004268A9">
        <w:rPr>
          <w:rFonts w:ascii="Calibri" w:eastAsia="Times New Roman" w:hAnsi="Calibri" w:cs="Calibri"/>
          <w:color w:val="000000"/>
          <w:sz w:val="24"/>
          <w:szCs w:val="24"/>
          <w:lang w:eastAsia="fr-FR"/>
        </w:rPr>
        <w:t>-Lambert</w:t>
      </w:r>
      <w:ins w:id="40" w:author="cauzid5" w:date="2019-12-02T17:23:00Z">
        <w:r w:rsidR="00F01134">
          <w:rPr>
            <w:rFonts w:ascii="Calibri" w:eastAsia="Times New Roman" w:hAnsi="Calibri" w:cs="Calibri"/>
            <w:color w:val="000000"/>
            <w:sz w:val="24"/>
            <w:szCs w:val="24"/>
            <w:lang w:eastAsia="fr-FR"/>
          </w:rPr>
          <w:t xml:space="preserve"> pour obtenir la concentration (quantifier) du composé </w:t>
        </w:r>
      </w:ins>
      <w:ins w:id="41" w:author="cauzid5" w:date="2019-12-02T17:24:00Z">
        <w:r w:rsidR="00F01134">
          <w:rPr>
            <w:rFonts w:ascii="Calibri" w:eastAsia="Times New Roman" w:hAnsi="Calibri" w:cs="Calibri"/>
            <w:color w:val="000000"/>
            <w:sz w:val="24"/>
            <w:szCs w:val="24"/>
            <w:lang w:eastAsia="fr-FR"/>
          </w:rPr>
          <w:t>dans l’échantillon</w:t>
        </w:r>
      </w:ins>
      <w:r w:rsidRPr="004268A9">
        <w:rPr>
          <w:rFonts w:ascii="Calibri" w:eastAsia="Times New Roman" w:hAnsi="Calibri" w:cs="Calibri"/>
          <w:color w:val="000000"/>
          <w:sz w:val="24"/>
          <w:szCs w:val="24"/>
          <w:lang w:eastAsia="fr-FR"/>
        </w:rPr>
        <w:t>.</w:t>
      </w:r>
      <w:del w:id="42" w:author="cauzid5" w:date="2019-12-02T17:24:00Z">
        <w:r w:rsidRPr="004268A9" w:rsidDel="00F01134">
          <w:rPr>
            <w:rFonts w:ascii="Calibri" w:eastAsia="Times New Roman" w:hAnsi="Calibri" w:cs="Calibri"/>
            <w:color w:val="000000"/>
            <w:sz w:val="24"/>
            <w:szCs w:val="24"/>
            <w:lang w:eastAsia="fr-FR"/>
          </w:rPr>
          <w:delText xml:space="preserve"> </w:delText>
        </w:r>
      </w:del>
    </w:p>
    <w:p w:rsidR="00F01134" w:rsidRDefault="00F01134" w:rsidP="004268A9">
      <w:pPr>
        <w:spacing w:line="240" w:lineRule="auto"/>
        <w:jc w:val="both"/>
        <w:rPr>
          <w:ins w:id="43" w:author="cauzid5" w:date="2019-12-02T17:24:00Z"/>
          <w:rFonts w:ascii="Calibri" w:eastAsia="Times New Roman" w:hAnsi="Calibri" w:cs="Calibri"/>
          <w:color w:val="000000"/>
          <w:sz w:val="24"/>
          <w:szCs w:val="24"/>
          <w:lang w:eastAsia="fr-FR"/>
        </w:rPr>
      </w:pPr>
    </w:p>
    <w:p w:rsidR="004268A9" w:rsidRPr="004268A9" w:rsidDel="00F01134" w:rsidRDefault="004268A9" w:rsidP="00F01134">
      <w:pPr>
        <w:spacing w:line="240" w:lineRule="auto"/>
        <w:jc w:val="both"/>
        <w:rPr>
          <w:del w:id="44" w:author="cauzid5" w:date="2019-12-02T17:25:00Z"/>
          <w:rFonts w:ascii="Times New Roman" w:eastAsia="Times New Roman" w:hAnsi="Times New Roman" w:cs="Times New Roman"/>
          <w:sz w:val="24"/>
          <w:szCs w:val="24"/>
          <w:lang w:eastAsia="fr-FR"/>
        </w:rPr>
        <w:pPrChange w:id="45" w:author="cauzid5" w:date="2019-12-02T17:25:00Z">
          <w:pPr>
            <w:spacing w:line="240" w:lineRule="auto"/>
            <w:jc w:val="both"/>
          </w:pPr>
        </w:pPrChange>
      </w:pPr>
      <w:r w:rsidRPr="004268A9">
        <w:rPr>
          <w:rFonts w:ascii="Calibri" w:eastAsia="Times New Roman" w:hAnsi="Calibri" w:cs="Calibri"/>
          <w:color w:val="000000"/>
          <w:sz w:val="24"/>
          <w:szCs w:val="24"/>
          <w:lang w:eastAsia="fr-FR"/>
        </w:rPr>
        <w:t>La longueur d’onde d’un pic d’absorption peut être corrélée avec les types de liaison dans les molécules et permet de déterminer les groupes fonctionnels de celles-ci.</w:t>
      </w:r>
      <w:ins w:id="46" w:author="cauzid5" w:date="2019-12-02T17:25:00Z">
        <w:r w:rsidR="00F01134">
          <w:rPr>
            <w:rFonts w:ascii="Calibri" w:eastAsia="Times New Roman" w:hAnsi="Calibri" w:cs="Calibri"/>
            <w:color w:val="000000"/>
            <w:sz w:val="24"/>
            <w:szCs w:val="24"/>
            <w:lang w:eastAsia="fr-FR"/>
          </w:rPr>
          <w:t xml:space="preserve"> Par exemple, </w:t>
        </w:r>
      </w:ins>
    </w:p>
    <w:p w:rsidR="004268A9" w:rsidRPr="004268A9" w:rsidDel="00F01134" w:rsidRDefault="004268A9" w:rsidP="00F01134">
      <w:pPr>
        <w:spacing w:line="240" w:lineRule="auto"/>
        <w:jc w:val="both"/>
        <w:rPr>
          <w:del w:id="47" w:author="cauzid5" w:date="2019-12-02T17:25:00Z"/>
          <w:rFonts w:ascii="Times New Roman" w:eastAsia="Times New Roman" w:hAnsi="Times New Roman" w:cs="Times New Roman"/>
          <w:sz w:val="24"/>
          <w:szCs w:val="24"/>
          <w:lang w:eastAsia="fr-FR"/>
        </w:rPr>
        <w:pPrChange w:id="48" w:author="cauzid5" w:date="2019-12-02T17:25:00Z">
          <w:pPr>
            <w:spacing w:after="0" w:line="240" w:lineRule="auto"/>
          </w:pPr>
        </w:pPrChange>
      </w:pPr>
    </w:p>
    <w:p w:rsidR="004268A9" w:rsidRPr="004268A9" w:rsidDel="00F01134" w:rsidRDefault="004268A9" w:rsidP="00F01134">
      <w:pPr>
        <w:spacing w:line="240" w:lineRule="auto"/>
        <w:jc w:val="both"/>
        <w:rPr>
          <w:del w:id="49" w:author="cauzid5" w:date="2019-12-02T17:25:00Z"/>
          <w:rFonts w:ascii="Times New Roman" w:eastAsia="Times New Roman" w:hAnsi="Times New Roman" w:cs="Times New Roman"/>
          <w:sz w:val="24"/>
          <w:szCs w:val="24"/>
          <w:u w:val="single"/>
          <w:lang w:eastAsia="fr-FR"/>
        </w:rPr>
        <w:pPrChange w:id="50" w:author="cauzid5" w:date="2019-12-02T17:25:00Z">
          <w:pPr>
            <w:spacing w:line="240" w:lineRule="auto"/>
            <w:jc w:val="both"/>
          </w:pPr>
        </w:pPrChange>
      </w:pPr>
      <w:del w:id="51" w:author="cauzid5" w:date="2019-12-02T17:25:00Z">
        <w:r w:rsidRPr="004268A9" w:rsidDel="00F01134">
          <w:rPr>
            <w:rFonts w:ascii="Arial" w:eastAsia="Times New Roman" w:hAnsi="Arial" w:cs="Arial"/>
            <w:color w:val="000000"/>
            <w:sz w:val="24"/>
            <w:szCs w:val="24"/>
            <w:u w:val="single"/>
            <w:lang w:eastAsia="fr-FR"/>
          </w:rPr>
          <w:delText>Application : Couleur perçue et structure</w:delText>
        </w:r>
      </w:del>
    </w:p>
    <w:p w:rsidR="004268A9" w:rsidRPr="004268A9" w:rsidDel="00F01134" w:rsidRDefault="004268A9" w:rsidP="00F01134">
      <w:pPr>
        <w:spacing w:line="240" w:lineRule="auto"/>
        <w:jc w:val="both"/>
        <w:rPr>
          <w:del w:id="52" w:author="cauzid5" w:date="2019-12-02T17:25:00Z"/>
          <w:rFonts w:ascii="Times New Roman" w:eastAsia="Times New Roman" w:hAnsi="Times New Roman" w:cs="Times New Roman"/>
          <w:sz w:val="24"/>
          <w:szCs w:val="24"/>
          <w:lang w:eastAsia="fr-FR"/>
        </w:rPr>
        <w:pPrChange w:id="53" w:author="cauzid5" w:date="2019-12-02T17:25:00Z">
          <w:pPr>
            <w:shd w:val="clear" w:color="auto" w:fill="FFFFFF"/>
            <w:spacing w:after="0" w:line="240" w:lineRule="auto"/>
            <w:jc w:val="both"/>
          </w:pPr>
        </w:pPrChange>
      </w:pPr>
      <w:del w:id="54" w:author="cauzid5" w:date="2019-12-02T17:25:00Z">
        <w:r w:rsidRPr="004268A9" w:rsidDel="00F01134">
          <w:rPr>
            <w:rFonts w:ascii="Calibri" w:eastAsia="Times New Roman" w:hAnsi="Calibri" w:cs="Calibri"/>
            <w:color w:val="000000"/>
            <w:sz w:val="24"/>
            <w:szCs w:val="24"/>
            <w:lang w:eastAsia="fr-FR"/>
          </w:rPr>
          <w:delText>L'échantillon à analyser est traversé par un rayonnement lumineux de longueur d'onde allant de 100-800 nm.</w:delText>
        </w:r>
      </w:del>
    </w:p>
    <w:p w:rsidR="004268A9" w:rsidRPr="004268A9" w:rsidRDefault="004268A9" w:rsidP="00F01134">
      <w:pPr>
        <w:spacing w:line="240" w:lineRule="auto"/>
        <w:jc w:val="both"/>
        <w:rPr>
          <w:rFonts w:ascii="Times New Roman" w:eastAsia="Times New Roman" w:hAnsi="Times New Roman" w:cs="Times New Roman"/>
          <w:sz w:val="24"/>
          <w:szCs w:val="24"/>
          <w:lang w:eastAsia="fr-FR"/>
        </w:rPr>
        <w:pPrChange w:id="55" w:author="cauzid5" w:date="2019-12-02T17:25:00Z">
          <w:pPr>
            <w:spacing w:after="0" w:line="240" w:lineRule="auto"/>
            <w:jc w:val="both"/>
          </w:pPr>
        </w:pPrChange>
      </w:pPr>
      <w:del w:id="56" w:author="cauzid5" w:date="2019-12-02T17:25:00Z">
        <w:r w:rsidRPr="004268A9" w:rsidDel="00F01134">
          <w:rPr>
            <w:rFonts w:ascii="Calibri" w:eastAsia="Times New Roman" w:hAnsi="Calibri" w:cs="Calibri"/>
            <w:color w:val="000000"/>
            <w:sz w:val="24"/>
            <w:szCs w:val="24"/>
            <w:lang w:eastAsia="fr-FR"/>
          </w:rPr>
          <w:delText>P</w:delText>
        </w:r>
      </w:del>
      <w:proofErr w:type="gramStart"/>
      <w:ins w:id="57" w:author="cauzid5" w:date="2019-12-02T17:25:00Z">
        <w:r w:rsidR="00F01134">
          <w:rPr>
            <w:rFonts w:ascii="Calibri" w:eastAsia="Times New Roman" w:hAnsi="Calibri" w:cs="Calibri"/>
            <w:color w:val="000000"/>
            <w:sz w:val="24"/>
            <w:szCs w:val="24"/>
            <w:lang w:eastAsia="fr-FR"/>
          </w:rPr>
          <w:t>p</w:t>
        </w:r>
      </w:ins>
      <w:r w:rsidRPr="004268A9">
        <w:rPr>
          <w:rFonts w:ascii="Calibri" w:eastAsia="Times New Roman" w:hAnsi="Calibri" w:cs="Calibri"/>
          <w:color w:val="000000"/>
          <w:sz w:val="24"/>
          <w:szCs w:val="24"/>
          <w:lang w:eastAsia="fr-FR"/>
        </w:rPr>
        <w:t>lus</w:t>
      </w:r>
      <w:proofErr w:type="gramEnd"/>
      <w:r w:rsidRPr="004268A9">
        <w:rPr>
          <w:rFonts w:ascii="Calibri" w:eastAsia="Times New Roman" w:hAnsi="Calibri" w:cs="Calibri"/>
          <w:color w:val="000000"/>
          <w:sz w:val="24"/>
          <w:szCs w:val="24"/>
          <w:lang w:eastAsia="fr-FR"/>
        </w:rPr>
        <w:t xml:space="preserve"> une molécule comporte de liaisons doubles conjuguées, Plus les radiations absorbées ont une grande longueur d’onde. (Ex : plus il y a de liaisons conjuguées, plus on s’approche du rouge</w:t>
      </w:r>
      <w:ins w:id="58" w:author="cauzid5" w:date="2019-12-02T17:25:00Z">
        <w:r w:rsidR="00F01134">
          <w:rPr>
            <w:rFonts w:ascii="Calibri" w:eastAsia="Times New Roman" w:hAnsi="Calibri" w:cs="Calibri"/>
            <w:color w:val="000000"/>
            <w:sz w:val="24"/>
            <w:szCs w:val="24"/>
            <w:lang w:eastAsia="fr-FR"/>
          </w:rPr>
          <w:t xml:space="preserve">, </w:t>
        </w:r>
        <w:proofErr w:type="spellStart"/>
        <w:r w:rsidR="00F01134">
          <w:rPr>
            <w:rFonts w:ascii="Calibri" w:eastAsia="Times New Roman" w:hAnsi="Calibri" w:cs="Calibri"/>
            <w:color w:val="000000"/>
            <w:sz w:val="24"/>
            <w:szCs w:val="24"/>
            <w:lang w:eastAsia="fr-FR"/>
          </w:rPr>
          <w:t>cf</w:t>
        </w:r>
        <w:proofErr w:type="spellEnd"/>
        <w:r w:rsidR="00F01134">
          <w:rPr>
            <w:rFonts w:ascii="Calibri" w:eastAsia="Times New Roman" w:hAnsi="Calibri" w:cs="Calibri"/>
            <w:color w:val="000000"/>
            <w:sz w:val="24"/>
            <w:szCs w:val="24"/>
            <w:lang w:eastAsia="fr-FR"/>
          </w:rPr>
          <w:t xml:space="preserve"> </w:t>
        </w:r>
        <w:proofErr w:type="spellStart"/>
        <w:r w:rsidR="00F01134">
          <w:rPr>
            <w:rFonts w:ascii="Calibri" w:eastAsia="Times New Roman" w:hAnsi="Calibri" w:cs="Calibri"/>
            <w:color w:val="000000"/>
            <w:sz w:val="24"/>
            <w:szCs w:val="24"/>
            <w:lang w:eastAsia="fr-FR"/>
          </w:rPr>
          <w:t>fig</w:t>
        </w:r>
        <w:proofErr w:type="spellEnd"/>
        <w:r w:rsidR="00F01134">
          <w:rPr>
            <w:rFonts w:ascii="Calibri" w:eastAsia="Times New Roman" w:hAnsi="Calibri" w:cs="Calibri"/>
            <w:color w:val="000000"/>
            <w:sz w:val="24"/>
            <w:szCs w:val="24"/>
            <w:lang w:eastAsia="fr-FR"/>
          </w:rPr>
          <w:t xml:space="preserve"> </w:t>
        </w:r>
        <w:proofErr w:type="spellStart"/>
        <w:r w:rsidR="00F01134">
          <w:rPr>
            <w:rFonts w:ascii="Calibri" w:eastAsia="Times New Roman" w:hAnsi="Calibri" w:cs="Calibri"/>
            <w:color w:val="000000"/>
            <w:sz w:val="24"/>
            <w:szCs w:val="24"/>
            <w:lang w:eastAsia="fr-FR"/>
          </w:rPr>
          <w:t>n°XX</w:t>
        </w:r>
        <w:proofErr w:type="spellEnd"/>
        <w:r w:rsidR="00F01134">
          <w:rPr>
            <w:rFonts w:ascii="Calibri" w:eastAsia="Times New Roman" w:hAnsi="Calibri" w:cs="Calibri"/>
            <w:color w:val="000000"/>
            <w:sz w:val="24"/>
            <w:szCs w:val="24"/>
            <w:lang w:eastAsia="fr-FR"/>
          </w:rPr>
          <w:t xml:space="preserve"> ci-dessous)</w:t>
        </w:r>
      </w:ins>
      <w:r w:rsidRPr="004268A9">
        <w:rPr>
          <w:rFonts w:ascii="Calibri" w:eastAsia="Times New Roman" w:hAnsi="Calibri" w:cs="Calibri"/>
          <w:color w:val="000000"/>
          <w:sz w:val="24"/>
          <w:szCs w:val="24"/>
          <w:lang w:eastAsia="fr-FR"/>
        </w:rPr>
        <w:t>)</w:t>
      </w:r>
    </w:p>
    <w:p w:rsidR="004268A9" w:rsidRPr="004268A9" w:rsidRDefault="004268A9" w:rsidP="004268A9">
      <w:pPr>
        <w:spacing w:after="0" w:line="240" w:lineRule="auto"/>
        <w:ind w:left="-360" w:hanging="720"/>
        <w:jc w:val="center"/>
        <w:rPr>
          <w:rFonts w:ascii="Times New Roman" w:eastAsia="Times New Roman" w:hAnsi="Times New Roman" w:cs="Times New Roman"/>
          <w:sz w:val="24"/>
          <w:szCs w:val="24"/>
          <w:lang w:eastAsia="fr-FR"/>
        </w:rPr>
      </w:pPr>
      <w:r w:rsidRPr="004268A9">
        <w:rPr>
          <w:rFonts w:ascii="Calibri" w:eastAsia="Times New Roman" w:hAnsi="Calibri" w:cs="Calibri"/>
          <w:noProof/>
          <w:color w:val="000000"/>
          <w:bdr w:val="none" w:sz="0" w:space="0" w:color="auto" w:frame="1"/>
          <w:lang w:eastAsia="fr-FR"/>
        </w:rPr>
        <w:drawing>
          <wp:inline distT="0" distB="0" distL="0" distR="0">
            <wp:extent cx="2019935" cy="1807845"/>
            <wp:effectExtent l="0" t="0" r="0" b="1905"/>
            <wp:docPr id="7" name="Image 7" descr="C:\Users\Valentin Jerome\AppData\Local\Microsoft\Windows\INetCache\Content.MSO\C7FC3D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alentin Jerome\AppData\Local\Microsoft\Windows\INetCache\Content.MSO\C7FC3D7E.tmp"/>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935" cy="1807845"/>
                    </a:xfrm>
                    <a:prstGeom prst="rect">
                      <a:avLst/>
                    </a:prstGeom>
                    <a:noFill/>
                    <a:ln>
                      <a:noFill/>
                    </a:ln>
                  </pic:spPr>
                </pic:pic>
              </a:graphicData>
            </a:graphic>
          </wp:inline>
        </w:drawing>
      </w:r>
      <w:proofErr w:type="gramStart"/>
      <w:ins w:id="59" w:author="cauzid5" w:date="2019-12-02T17:25:00Z">
        <w:r w:rsidR="00F01134">
          <w:rPr>
            <w:rFonts w:ascii="Times New Roman" w:eastAsia="Times New Roman" w:hAnsi="Times New Roman" w:cs="Times New Roman"/>
            <w:sz w:val="24"/>
            <w:szCs w:val="24"/>
            <w:lang w:eastAsia="fr-FR"/>
          </w:rPr>
          <w:t>légende</w:t>
        </w:r>
        <w:proofErr w:type="gramEnd"/>
        <w:r w:rsidR="00F01134">
          <w:rPr>
            <w:rFonts w:ascii="Times New Roman" w:eastAsia="Times New Roman" w:hAnsi="Times New Roman" w:cs="Times New Roman"/>
            <w:sz w:val="24"/>
            <w:szCs w:val="24"/>
            <w:lang w:eastAsia="fr-FR"/>
          </w:rPr>
          <w:t>, référence, appel dans le texte</w:t>
        </w:r>
      </w:ins>
    </w:p>
    <w:p w:rsidR="004268A9" w:rsidRPr="004268A9" w:rsidRDefault="004268A9" w:rsidP="004268A9">
      <w:pPr>
        <w:spacing w:after="320" w:line="240" w:lineRule="auto"/>
        <w:ind w:left="-360"/>
        <w:jc w:val="both"/>
        <w:rPr>
          <w:rFonts w:ascii="Times New Roman" w:eastAsia="Times New Roman" w:hAnsi="Times New Roman" w:cs="Times New Roman"/>
          <w:sz w:val="24"/>
          <w:szCs w:val="24"/>
          <w:u w:val="single"/>
          <w:lang w:eastAsia="fr-FR"/>
        </w:rPr>
      </w:pPr>
      <w:r w:rsidRPr="004268A9">
        <w:rPr>
          <w:rFonts w:ascii="Arial" w:eastAsia="Times New Roman" w:hAnsi="Arial" w:cs="Arial"/>
          <w:color w:val="000000"/>
          <w:sz w:val="24"/>
          <w:szCs w:val="24"/>
          <w:u w:val="single"/>
          <w:lang w:eastAsia="fr-FR"/>
        </w:rPr>
        <w:t>Exemples d’application et limites</w:t>
      </w:r>
    </w:p>
    <w:p w:rsidR="004268A9" w:rsidRPr="004268A9" w:rsidRDefault="004268A9" w:rsidP="004268A9">
      <w:pPr>
        <w:spacing w:line="240" w:lineRule="auto"/>
        <w:jc w:val="both"/>
        <w:rPr>
          <w:rFonts w:ascii="Times New Roman" w:eastAsia="Times New Roman" w:hAnsi="Times New Roman" w:cs="Times New Roman"/>
          <w:sz w:val="24"/>
          <w:szCs w:val="24"/>
          <w:lang w:eastAsia="fr-FR"/>
        </w:rPr>
      </w:pPr>
      <w:commentRangeStart w:id="60"/>
      <w:r w:rsidRPr="004268A9">
        <w:rPr>
          <w:rFonts w:ascii="Calibri" w:eastAsia="Times New Roman" w:hAnsi="Calibri" w:cs="Calibri"/>
          <w:color w:val="000000"/>
          <w:sz w:val="24"/>
          <w:szCs w:val="24"/>
          <w:lang w:eastAsia="fr-FR"/>
        </w:rPr>
        <w:lastRenderedPageBreak/>
        <w:t>L’étude quantitative des solutions principalement de métaux de transition (sulfate de cuivre (+ ammoniaque)) et des composés organiques fortement conjugués (tyrosine diluée dans de l’eau/éthanol). Et cela permet également d’étudier des gaz (ou encore des solides).</w:t>
      </w:r>
      <w:commentRangeEnd w:id="60"/>
      <w:r w:rsidR="00F01134">
        <w:rPr>
          <w:rStyle w:val="Marquedecommentaire"/>
        </w:rPr>
        <w:commentReference w:id="60"/>
      </w:r>
    </w:p>
    <w:p w:rsidR="004268A9" w:rsidRPr="004268A9" w:rsidRDefault="004268A9" w:rsidP="004268A9">
      <w:pPr>
        <w:spacing w:after="0" w:line="240" w:lineRule="auto"/>
        <w:rPr>
          <w:rFonts w:ascii="Times New Roman" w:eastAsia="Times New Roman" w:hAnsi="Times New Roman" w:cs="Times New Roman"/>
          <w:sz w:val="24"/>
          <w:szCs w:val="24"/>
          <w:lang w:eastAsia="fr-FR"/>
        </w:rPr>
      </w:pPr>
    </w:p>
    <w:p w:rsidR="004268A9" w:rsidRPr="004268A9" w:rsidRDefault="004268A9" w:rsidP="004268A9">
      <w:pPr>
        <w:spacing w:before="360" w:after="80" w:line="240" w:lineRule="auto"/>
        <w:jc w:val="both"/>
        <w:outlineLvl w:val="1"/>
        <w:rPr>
          <w:rFonts w:ascii="Times New Roman" w:eastAsia="Times New Roman" w:hAnsi="Times New Roman" w:cs="Times New Roman"/>
          <w:b/>
          <w:bCs/>
          <w:sz w:val="36"/>
          <w:szCs w:val="36"/>
          <w:lang w:eastAsia="fr-FR"/>
        </w:rPr>
      </w:pPr>
      <w:r w:rsidRPr="004268A9">
        <w:rPr>
          <w:rFonts w:ascii="Calibri" w:eastAsia="Times New Roman" w:hAnsi="Calibri" w:cs="Calibri"/>
          <w:b/>
          <w:bCs/>
          <w:color w:val="000000"/>
          <w:sz w:val="28"/>
          <w:szCs w:val="28"/>
          <w:lang w:eastAsia="fr-FR"/>
        </w:rPr>
        <w:t>Partie 2 : fonctionnement de l’instrumentation</w:t>
      </w:r>
    </w:p>
    <w:p w:rsidR="004268A9" w:rsidRPr="004268A9" w:rsidRDefault="004268A9" w:rsidP="004268A9">
      <w:pPr>
        <w:spacing w:after="0" w:line="240" w:lineRule="auto"/>
        <w:jc w:val="both"/>
        <w:rPr>
          <w:rFonts w:ascii="Times New Roman" w:eastAsia="Times New Roman" w:hAnsi="Times New Roman" w:cs="Times New Roman"/>
          <w:sz w:val="24"/>
          <w:szCs w:val="24"/>
          <w:lang w:eastAsia="fr-FR"/>
        </w:rPr>
      </w:pPr>
      <w:r w:rsidRPr="004268A9">
        <w:rPr>
          <w:rFonts w:ascii="Calibri" w:eastAsia="Times New Roman" w:hAnsi="Calibri" w:cs="Calibri"/>
          <w:color w:val="000000"/>
          <w:sz w:val="24"/>
          <w:szCs w:val="24"/>
          <w:lang w:eastAsia="fr-FR"/>
        </w:rPr>
        <w:t xml:space="preserve">La spectroscopie Ultraviolet-Visible nécessite un matériel utilisant des photons comme source initiale afin de les filtrer selon leur longueur d’onde </w:t>
      </w:r>
      <w:commentRangeStart w:id="61"/>
      <w:r w:rsidRPr="004268A9">
        <w:rPr>
          <w:rFonts w:ascii="Calibri" w:eastAsia="Times New Roman" w:hAnsi="Calibri" w:cs="Calibri"/>
          <w:color w:val="000000"/>
          <w:sz w:val="24"/>
          <w:szCs w:val="24"/>
          <w:lang w:eastAsia="fr-FR"/>
        </w:rPr>
        <w:t>(dans ce cas précis de 100 nm à 750 nm)</w:t>
      </w:r>
      <w:commentRangeEnd w:id="61"/>
      <w:r w:rsidR="00F01134">
        <w:rPr>
          <w:rStyle w:val="Marquedecommentaire"/>
        </w:rPr>
        <w:commentReference w:id="61"/>
      </w:r>
      <w:r w:rsidRPr="004268A9">
        <w:rPr>
          <w:rFonts w:ascii="Calibri" w:eastAsia="Times New Roman" w:hAnsi="Calibri" w:cs="Calibri"/>
          <w:color w:val="000000"/>
          <w:sz w:val="24"/>
          <w:szCs w:val="24"/>
          <w:lang w:eastAsia="fr-FR"/>
        </w:rPr>
        <w:t>. Le spectromètre UV-Visible se décompose en trois parties ; une source lumineuse, un monochromateur et un détecteur.</w:t>
      </w:r>
    </w:p>
    <w:p w:rsidR="004268A9" w:rsidRPr="004268A9" w:rsidRDefault="004268A9" w:rsidP="004268A9">
      <w:pPr>
        <w:spacing w:after="0" w:line="240" w:lineRule="auto"/>
        <w:rPr>
          <w:rFonts w:ascii="Times New Roman" w:eastAsia="Times New Roman" w:hAnsi="Times New Roman" w:cs="Times New Roman"/>
          <w:sz w:val="24"/>
          <w:szCs w:val="24"/>
          <w:lang w:eastAsia="fr-FR"/>
        </w:rPr>
      </w:pPr>
    </w:p>
    <w:p w:rsidR="004268A9" w:rsidRPr="004268A9" w:rsidRDefault="004268A9" w:rsidP="004268A9">
      <w:pPr>
        <w:spacing w:after="320" w:line="240" w:lineRule="auto"/>
        <w:jc w:val="both"/>
        <w:rPr>
          <w:rFonts w:ascii="Times New Roman" w:eastAsia="Times New Roman" w:hAnsi="Times New Roman" w:cs="Times New Roman"/>
          <w:sz w:val="24"/>
          <w:szCs w:val="24"/>
          <w:u w:val="single"/>
          <w:lang w:eastAsia="fr-FR"/>
        </w:rPr>
      </w:pPr>
      <w:r w:rsidRPr="004268A9">
        <w:rPr>
          <w:rFonts w:ascii="Arial" w:eastAsia="Times New Roman" w:hAnsi="Arial" w:cs="Arial"/>
          <w:color w:val="000000"/>
          <w:sz w:val="24"/>
          <w:szCs w:val="24"/>
          <w:u w:val="single"/>
          <w:lang w:eastAsia="fr-FR"/>
        </w:rPr>
        <w:t>La source lumineuse</w:t>
      </w:r>
      <w:r w:rsidRPr="004268A9">
        <w:rPr>
          <w:rFonts w:ascii="Arial" w:eastAsia="Times New Roman" w:hAnsi="Arial" w:cs="Arial"/>
          <w:color w:val="000000"/>
          <w:sz w:val="30"/>
          <w:szCs w:val="30"/>
          <w:u w:val="single"/>
          <w:lang w:eastAsia="fr-FR"/>
        </w:rPr>
        <w:t> </w:t>
      </w:r>
    </w:p>
    <w:p w:rsidR="004268A9" w:rsidRPr="004268A9" w:rsidRDefault="004268A9" w:rsidP="004268A9">
      <w:pPr>
        <w:spacing w:after="0" w:line="240" w:lineRule="auto"/>
        <w:jc w:val="both"/>
        <w:rPr>
          <w:rFonts w:ascii="Times New Roman" w:eastAsia="Times New Roman" w:hAnsi="Times New Roman" w:cs="Times New Roman"/>
          <w:sz w:val="24"/>
          <w:szCs w:val="24"/>
          <w:lang w:eastAsia="fr-FR"/>
        </w:rPr>
      </w:pPr>
      <w:r w:rsidRPr="004268A9">
        <w:rPr>
          <w:rFonts w:ascii="Calibri" w:eastAsia="Times New Roman" w:hAnsi="Calibri" w:cs="Calibri"/>
          <w:color w:val="000000"/>
          <w:sz w:val="24"/>
          <w:szCs w:val="24"/>
          <w:lang w:eastAsia="fr-FR"/>
        </w:rPr>
        <w:t xml:space="preserve">La source lumineuse permet la création de photons. Elle peut se trouver sous différentes formes comme un filament en tungstène (350-800 nm), un arc à xénon (160-2000 nm) ou une </w:t>
      </w:r>
      <w:commentRangeStart w:id="62"/>
      <w:r w:rsidRPr="004268A9">
        <w:rPr>
          <w:rFonts w:ascii="Calibri" w:eastAsia="Times New Roman" w:hAnsi="Calibri" w:cs="Calibri"/>
          <w:color w:val="000000"/>
          <w:sz w:val="24"/>
          <w:szCs w:val="24"/>
          <w:lang w:eastAsia="fr-FR"/>
        </w:rPr>
        <w:t>LED (diode électroluminescente, 400-700 nm).</w:t>
      </w:r>
      <w:commentRangeEnd w:id="62"/>
      <w:r w:rsidR="00F01134">
        <w:rPr>
          <w:rStyle w:val="Marquedecommentaire"/>
        </w:rPr>
        <w:commentReference w:id="62"/>
      </w:r>
    </w:p>
    <w:p w:rsidR="004268A9" w:rsidRPr="004268A9" w:rsidRDefault="004268A9" w:rsidP="004268A9">
      <w:pPr>
        <w:spacing w:after="0" w:line="240" w:lineRule="auto"/>
        <w:rPr>
          <w:rFonts w:ascii="Times New Roman" w:eastAsia="Times New Roman" w:hAnsi="Times New Roman" w:cs="Times New Roman"/>
          <w:sz w:val="24"/>
          <w:szCs w:val="24"/>
          <w:lang w:eastAsia="fr-FR"/>
        </w:rPr>
      </w:pPr>
    </w:p>
    <w:p w:rsidR="004268A9" w:rsidRPr="004268A9" w:rsidRDefault="004268A9" w:rsidP="004268A9">
      <w:pPr>
        <w:spacing w:after="320" w:line="240" w:lineRule="auto"/>
        <w:jc w:val="both"/>
        <w:rPr>
          <w:rFonts w:ascii="Times New Roman" w:eastAsia="Times New Roman" w:hAnsi="Times New Roman" w:cs="Times New Roman"/>
          <w:sz w:val="24"/>
          <w:szCs w:val="24"/>
          <w:u w:val="single"/>
          <w:lang w:eastAsia="fr-FR"/>
        </w:rPr>
      </w:pPr>
      <w:r w:rsidRPr="004268A9">
        <w:rPr>
          <w:rFonts w:ascii="Arial" w:eastAsia="Times New Roman" w:hAnsi="Arial" w:cs="Arial"/>
          <w:color w:val="000000"/>
          <w:sz w:val="24"/>
          <w:szCs w:val="24"/>
          <w:u w:val="single"/>
          <w:lang w:eastAsia="fr-FR"/>
        </w:rPr>
        <w:t>Le monochromateur</w:t>
      </w:r>
    </w:p>
    <w:p w:rsidR="004268A9" w:rsidRPr="004268A9" w:rsidRDefault="004268A9" w:rsidP="004268A9">
      <w:pPr>
        <w:spacing w:after="0" w:line="240" w:lineRule="auto"/>
        <w:jc w:val="both"/>
        <w:rPr>
          <w:rFonts w:ascii="Times New Roman" w:eastAsia="Times New Roman" w:hAnsi="Times New Roman" w:cs="Times New Roman"/>
          <w:sz w:val="24"/>
          <w:szCs w:val="24"/>
          <w:lang w:eastAsia="fr-FR"/>
        </w:rPr>
      </w:pPr>
      <w:r w:rsidRPr="004268A9">
        <w:rPr>
          <w:rFonts w:ascii="Calibri" w:eastAsia="Times New Roman" w:hAnsi="Calibri" w:cs="Calibri"/>
          <w:color w:val="000000"/>
          <w:sz w:val="24"/>
          <w:szCs w:val="24"/>
          <w:lang w:eastAsia="fr-FR"/>
        </w:rPr>
        <w:t>Cette partie du spectromètre Ultraviolet-Visible permet de diffracter les photons émis par la lampe afin de sélectionner la gamme de longueur d’onde nécessaire à l’analyse. </w:t>
      </w:r>
    </w:p>
    <w:p w:rsidR="004268A9" w:rsidRPr="004268A9" w:rsidRDefault="004268A9" w:rsidP="004268A9">
      <w:pPr>
        <w:spacing w:after="0" w:line="240" w:lineRule="auto"/>
        <w:ind w:left="720"/>
        <w:jc w:val="center"/>
        <w:rPr>
          <w:rFonts w:ascii="Times New Roman" w:eastAsia="Times New Roman" w:hAnsi="Times New Roman" w:cs="Times New Roman"/>
          <w:sz w:val="24"/>
          <w:szCs w:val="24"/>
          <w:lang w:eastAsia="fr-FR"/>
        </w:rPr>
      </w:pPr>
      <w:r w:rsidRPr="004268A9">
        <w:rPr>
          <w:rFonts w:ascii="Arial" w:eastAsia="Times New Roman" w:hAnsi="Arial" w:cs="Arial"/>
          <w:noProof/>
          <w:color w:val="000000"/>
          <w:bdr w:val="none" w:sz="0" w:space="0" w:color="auto" w:frame="1"/>
          <w:lang w:eastAsia="fr-FR"/>
        </w:rPr>
        <w:drawing>
          <wp:inline distT="0" distB="0" distL="0" distR="0">
            <wp:extent cx="3168650" cy="1626870"/>
            <wp:effectExtent l="0" t="0" r="0" b="0"/>
            <wp:docPr id="6" name="Image 6" descr="https://lh3.googleusercontent.com/GqVEwrV-pjmfZGhO70hInqxR2KgpqeyFES50esnD4jcJB7m-R1BFWfjtrFGHmhR32jcDuxboOU8BhWUMCF0OT9Qd1eRiPRGUtEvPRg-k0DTHnDWYxbCbdhxFZjWLUYcJxDLUmy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GqVEwrV-pjmfZGhO70hInqxR2KgpqeyFES50esnD4jcJB7m-R1BFWfjtrFGHmhR32jcDuxboOU8BhWUMCF0OT9Qd1eRiPRGUtEvPRg-k0DTHnDWYxbCbdhxFZjWLUYcJxDLUmy3T"/>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68650" cy="1626870"/>
                    </a:xfrm>
                    <a:prstGeom prst="rect">
                      <a:avLst/>
                    </a:prstGeom>
                    <a:noFill/>
                    <a:ln>
                      <a:noFill/>
                    </a:ln>
                  </pic:spPr>
                </pic:pic>
              </a:graphicData>
            </a:graphic>
          </wp:inline>
        </w:drawing>
      </w:r>
    </w:p>
    <w:p w:rsidR="004268A9" w:rsidRPr="004268A9" w:rsidRDefault="004268A9" w:rsidP="004268A9">
      <w:pPr>
        <w:spacing w:after="0" w:line="240" w:lineRule="auto"/>
        <w:jc w:val="both"/>
        <w:rPr>
          <w:rFonts w:ascii="Times New Roman" w:eastAsia="Times New Roman" w:hAnsi="Times New Roman" w:cs="Times New Roman"/>
          <w:sz w:val="24"/>
          <w:szCs w:val="24"/>
          <w:lang w:eastAsia="fr-FR"/>
        </w:rPr>
      </w:pPr>
      <w:r w:rsidRPr="004268A9">
        <w:rPr>
          <w:rFonts w:ascii="Arial" w:eastAsia="Times New Roman" w:hAnsi="Arial" w:cs="Arial"/>
          <w:color w:val="000000"/>
          <w:lang w:eastAsia="fr-FR"/>
        </w:rPr>
        <w:t xml:space="preserve">Le faisceau lumineux </w:t>
      </w:r>
      <w:commentRangeStart w:id="63"/>
      <w:r w:rsidRPr="004268A9">
        <w:rPr>
          <w:rFonts w:ascii="Arial" w:eastAsia="Times New Roman" w:hAnsi="Arial" w:cs="Arial"/>
          <w:color w:val="000000"/>
          <w:lang w:eastAsia="fr-FR"/>
        </w:rPr>
        <w:t xml:space="preserve">monochromatique </w:t>
      </w:r>
      <w:commentRangeEnd w:id="63"/>
      <w:r w:rsidR="00F01134">
        <w:rPr>
          <w:rStyle w:val="Marquedecommentaire"/>
        </w:rPr>
        <w:commentReference w:id="63"/>
      </w:r>
      <w:r w:rsidRPr="004268A9">
        <w:rPr>
          <w:rFonts w:ascii="Arial" w:eastAsia="Times New Roman" w:hAnsi="Arial" w:cs="Arial"/>
          <w:color w:val="000000"/>
          <w:lang w:eastAsia="fr-FR"/>
        </w:rPr>
        <w:t xml:space="preserve">reçu via la fente d’entrée sera redirigé à l’aide d’un collimateur (noté sur le schéma “miroir concave”) dans le but d’ajuster les rayons lumineux de sorte à ce qu’ils soient renvoyés de manière parallèle vers un élément diffractant. </w:t>
      </w:r>
      <w:commentRangeStart w:id="64"/>
      <w:r w:rsidRPr="004268A9">
        <w:rPr>
          <w:rFonts w:ascii="Arial" w:eastAsia="Times New Roman" w:hAnsi="Arial" w:cs="Arial"/>
          <w:color w:val="000000"/>
          <w:lang w:eastAsia="fr-FR"/>
        </w:rPr>
        <w:t>Les rayons sélectionnés selon leur longueur d’onde vont traverser l'échantillon et être partiellement absorbés selon la nature de l'échantillon en solution et de sa concentration.</w:t>
      </w:r>
      <w:commentRangeEnd w:id="64"/>
      <w:r w:rsidR="00F01134">
        <w:rPr>
          <w:rStyle w:val="Marquedecommentaire"/>
        </w:rPr>
        <w:commentReference w:id="64"/>
      </w:r>
    </w:p>
    <w:p w:rsidR="004268A9" w:rsidRPr="004268A9" w:rsidRDefault="004268A9" w:rsidP="004268A9">
      <w:pPr>
        <w:spacing w:after="0" w:line="240" w:lineRule="auto"/>
        <w:rPr>
          <w:rFonts w:ascii="Times New Roman" w:eastAsia="Times New Roman" w:hAnsi="Times New Roman" w:cs="Times New Roman"/>
          <w:sz w:val="24"/>
          <w:szCs w:val="24"/>
          <w:lang w:eastAsia="fr-FR"/>
        </w:rPr>
      </w:pPr>
    </w:p>
    <w:p w:rsidR="004268A9" w:rsidRPr="004268A9" w:rsidRDefault="004268A9" w:rsidP="004268A9">
      <w:pPr>
        <w:spacing w:after="320" w:line="240" w:lineRule="auto"/>
        <w:jc w:val="both"/>
        <w:rPr>
          <w:rFonts w:ascii="Times New Roman" w:eastAsia="Times New Roman" w:hAnsi="Times New Roman" w:cs="Times New Roman"/>
          <w:sz w:val="24"/>
          <w:szCs w:val="24"/>
          <w:u w:val="single"/>
          <w:lang w:eastAsia="fr-FR"/>
        </w:rPr>
      </w:pPr>
      <w:r w:rsidRPr="004268A9">
        <w:rPr>
          <w:rFonts w:ascii="Arial" w:eastAsia="Times New Roman" w:hAnsi="Arial" w:cs="Arial"/>
          <w:color w:val="000000"/>
          <w:sz w:val="24"/>
          <w:szCs w:val="24"/>
          <w:u w:val="single"/>
          <w:lang w:eastAsia="fr-FR"/>
        </w:rPr>
        <w:t>Le détecteur</w:t>
      </w:r>
    </w:p>
    <w:p w:rsidR="004268A9" w:rsidRPr="004268A9" w:rsidRDefault="004268A9" w:rsidP="004268A9">
      <w:pPr>
        <w:spacing w:after="0" w:line="240" w:lineRule="auto"/>
        <w:jc w:val="both"/>
        <w:rPr>
          <w:rFonts w:ascii="Times New Roman" w:eastAsia="Times New Roman" w:hAnsi="Times New Roman" w:cs="Times New Roman"/>
          <w:sz w:val="24"/>
          <w:szCs w:val="24"/>
          <w:lang w:eastAsia="fr-FR"/>
        </w:rPr>
      </w:pPr>
      <w:r w:rsidRPr="004268A9">
        <w:rPr>
          <w:rFonts w:ascii="Arial" w:eastAsia="Times New Roman" w:hAnsi="Arial" w:cs="Arial"/>
          <w:color w:val="000000"/>
          <w:lang w:eastAsia="fr-FR"/>
        </w:rPr>
        <w:t>Le détecteur est la dernière étape d’analyse du spectromètre Ultraviolet-Visible. Il se présente sous la forme d’une photodiode (semi-conducteur) ou d’un tube photomultiplicateur.</w:t>
      </w:r>
    </w:p>
    <w:p w:rsidR="00DF7086" w:rsidRPr="003C1987" w:rsidRDefault="003C1987">
      <w:ins w:id="65" w:author="cauzid5" w:date="2019-12-02T17:33:00Z">
        <w:r>
          <w:rPr>
            <w:rFonts w:ascii="Calibri" w:eastAsia="Times New Roman" w:hAnsi="Calibri" w:cs="Calibri"/>
            <w:color w:val="000000"/>
            <w:sz w:val="24"/>
            <w:szCs w:val="24"/>
            <w:lang w:eastAsia="fr-FR"/>
          </w:rPr>
          <w:t>A la rigueur vous pouvez remettre ici ce que j</w:t>
        </w:r>
        <w:r>
          <w:rPr>
            <w:rFonts w:ascii="Calibri" w:eastAsia="Times New Roman" w:hAnsi="Calibri" w:cs="Calibri"/>
            <w:color w:val="000000"/>
            <w:sz w:val="24"/>
            <w:szCs w:val="24"/>
            <w:lang w:eastAsia="fr-FR"/>
          </w:rPr>
          <w:t>’</w:t>
        </w:r>
        <w:r>
          <w:rPr>
            <w:rFonts w:ascii="Calibri" w:eastAsia="Times New Roman" w:hAnsi="Calibri" w:cs="Calibri"/>
            <w:color w:val="000000"/>
            <w:sz w:val="24"/>
            <w:szCs w:val="24"/>
            <w:lang w:eastAsia="fr-FR"/>
          </w:rPr>
          <w:t>ai enlevé plus haut et qui parasitait la lecture</w:t>
        </w:r>
        <w:r>
          <w:rPr>
            <w:rFonts w:ascii="Calibri" w:eastAsia="Times New Roman" w:hAnsi="Calibri" w:cs="Calibri"/>
            <w:color w:val="000000"/>
            <w:sz w:val="24"/>
            <w:szCs w:val="24"/>
            <w:lang w:eastAsia="fr-FR"/>
          </w:rPr>
          <w:t> </w:t>
        </w:r>
        <w:r>
          <w:rPr>
            <w:rFonts w:ascii="Calibri" w:eastAsia="Times New Roman" w:hAnsi="Calibri" w:cs="Calibri"/>
            <w:color w:val="000000"/>
            <w:sz w:val="24"/>
            <w:szCs w:val="24"/>
            <w:lang w:eastAsia="fr-FR"/>
          </w:rPr>
          <w:t xml:space="preserve">: </w:t>
        </w:r>
        <w:r>
          <w:rPr>
            <w:rFonts w:ascii="Calibri" w:eastAsia="Times New Roman" w:hAnsi="Calibri" w:cs="Calibri"/>
            <w:color w:val="000000"/>
            <w:sz w:val="24"/>
            <w:szCs w:val="24"/>
            <w:lang w:eastAsia="fr-FR"/>
          </w:rPr>
          <w:t>« </w:t>
        </w:r>
        <w:r w:rsidRPr="004268A9">
          <w:rPr>
            <w:rFonts w:ascii="Calibri" w:eastAsia="Times New Roman" w:hAnsi="Calibri" w:cs="Calibri"/>
            <w:color w:val="000000"/>
            <w:sz w:val="24"/>
            <w:szCs w:val="24"/>
            <w:lang w:eastAsia="fr-FR"/>
          </w:rPr>
          <w:t>un signal lumineux direct (via une photodiode) ou indirect par l’intermédiaire d'électrons</w:t>
        </w:r>
        <w:r>
          <w:rPr>
            <w:rFonts w:ascii="Calibri" w:eastAsia="Times New Roman" w:hAnsi="Calibri" w:cs="Calibri"/>
            <w:color w:val="000000"/>
            <w:sz w:val="24"/>
            <w:szCs w:val="24"/>
            <w:lang w:eastAsia="fr-FR"/>
          </w:rPr>
          <w:t xml:space="preserve"> (via un photomultiplicateur)</w:t>
        </w:r>
        <w:r>
          <w:rPr>
            <w:rFonts w:ascii="Calibri" w:eastAsia="Times New Roman" w:hAnsi="Calibri" w:cs="Calibri"/>
            <w:color w:val="000000"/>
            <w:sz w:val="24"/>
            <w:szCs w:val="24"/>
            <w:lang w:eastAsia="fr-FR"/>
          </w:rPr>
          <w:t> »</w:t>
        </w:r>
      </w:ins>
    </w:p>
    <w:sectPr w:rsidR="00DF7086" w:rsidRPr="003C1987" w:rsidSect="00BB2797">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cauzid5" w:date="2019-12-02T17:10:00Z" w:initials="c">
    <w:p w:rsidR="00F01134" w:rsidRDefault="00F01134">
      <w:pPr>
        <w:pStyle w:val="Commentaire"/>
      </w:pPr>
      <w:r>
        <w:rPr>
          <w:rStyle w:val="Marquedecommentaire"/>
        </w:rPr>
        <w:annotationRef/>
      </w:r>
      <w:r>
        <w:t>Le rayonnement de quoi ?</w:t>
      </w:r>
    </w:p>
  </w:comment>
  <w:comment w:id="12" w:author="cauzid5" w:date="2019-12-02T17:11:00Z" w:initials="c">
    <w:p w:rsidR="00F01134" w:rsidRDefault="00F01134">
      <w:pPr>
        <w:pStyle w:val="Commentaire"/>
      </w:pPr>
      <w:r>
        <w:rPr>
          <w:rStyle w:val="Marquedecommentaire"/>
        </w:rPr>
        <w:annotationRef/>
      </w:r>
      <w:r>
        <w:t>Et donc se situent dans quel domaine spectral ?</w:t>
      </w:r>
    </w:p>
  </w:comment>
  <w:comment w:id="11" w:author="cauzid5" w:date="2019-12-02T17:13:00Z" w:initials="c">
    <w:p w:rsidR="00F01134" w:rsidRDefault="00F01134">
      <w:pPr>
        <w:pStyle w:val="Commentaire"/>
      </w:pPr>
      <w:r>
        <w:rPr>
          <w:rStyle w:val="Marquedecommentaire"/>
        </w:rPr>
        <w:annotationRef/>
      </w:r>
      <w:r>
        <w:t>Ça devrait venir après. Vous n’avez pas encore expliqué les niveaux énergétiques en jeu, les différencier entre eux est donc prématuré</w:t>
      </w:r>
    </w:p>
  </w:comment>
  <w:comment w:id="26" w:author="cauzid5" w:date="2019-12-02T17:16:00Z" w:initials="c">
    <w:p w:rsidR="00F01134" w:rsidRDefault="00F01134">
      <w:pPr>
        <w:pStyle w:val="Commentaire"/>
      </w:pPr>
      <w:r>
        <w:rPr>
          <w:rStyle w:val="Marquedecommentaire"/>
        </w:rPr>
        <w:annotationRef/>
      </w:r>
      <w:r>
        <w:t>Est-ce la suite de la remarque ? Si oui, ne pas la mettre en forme comme un autre paragraphe</w:t>
      </w:r>
    </w:p>
  </w:comment>
  <w:comment w:id="30" w:author="cauzid5" w:date="2019-12-02T17:21:00Z" w:initials="c">
    <w:p w:rsidR="00F01134" w:rsidRDefault="00F01134">
      <w:pPr>
        <w:pStyle w:val="Commentaire"/>
      </w:pPr>
      <w:r>
        <w:rPr>
          <w:rStyle w:val="Marquedecommentaire"/>
        </w:rPr>
        <w:annotationRef/>
      </w:r>
      <w:r>
        <w:t>C’est-à-dire ?</w:t>
      </w:r>
    </w:p>
  </w:comment>
  <w:comment w:id="31" w:author="cauzid5" w:date="2019-12-02T17:21:00Z" w:initials="c">
    <w:p w:rsidR="00F01134" w:rsidRDefault="00F01134">
      <w:pPr>
        <w:pStyle w:val="Commentaire"/>
      </w:pPr>
      <w:r>
        <w:rPr>
          <w:rStyle w:val="Marquedecommentaire"/>
        </w:rPr>
        <w:annotationRef/>
      </w:r>
      <w:r>
        <w:t>De quoi ?</w:t>
      </w:r>
    </w:p>
  </w:comment>
  <w:comment w:id="60" w:author="cauzid5" w:date="2019-12-02T17:25:00Z" w:initials="c">
    <w:p w:rsidR="00F01134" w:rsidRDefault="00F01134">
      <w:pPr>
        <w:pStyle w:val="Commentaire"/>
      </w:pPr>
      <w:r>
        <w:rPr>
          <w:rStyle w:val="Marquedecommentaire"/>
        </w:rPr>
        <w:annotationRef/>
      </w:r>
      <w:r>
        <w:t>Ce n’est pas parlant du tout.</w:t>
      </w:r>
    </w:p>
  </w:comment>
  <w:comment w:id="61" w:author="cauzid5" w:date="2019-12-02T17:26:00Z" w:initials="c">
    <w:p w:rsidR="00F01134" w:rsidRDefault="00F01134">
      <w:pPr>
        <w:pStyle w:val="Commentaire"/>
      </w:pPr>
      <w:r>
        <w:rPr>
          <w:rStyle w:val="Marquedecommentaire"/>
        </w:rPr>
        <w:annotationRef/>
      </w:r>
      <w:r>
        <w:t>Vous n’êtes pas en train de présenter un cas précis et c’est en désaccord avec votre figure précédente.</w:t>
      </w:r>
    </w:p>
  </w:comment>
  <w:comment w:id="62" w:author="cauzid5" w:date="2019-12-02T17:27:00Z" w:initials="c">
    <w:p w:rsidR="00F01134" w:rsidRDefault="00F01134">
      <w:pPr>
        <w:pStyle w:val="Commentaire"/>
      </w:pPr>
      <w:r>
        <w:rPr>
          <w:rStyle w:val="Marquedecommentaire"/>
        </w:rPr>
        <w:annotationRef/>
      </w:r>
      <w:r>
        <w:t>Ca ne marche pas si votre détecteur a besoin de photons de 100 à 750nm</w:t>
      </w:r>
    </w:p>
  </w:comment>
  <w:comment w:id="63" w:author="cauzid5" w:date="2019-12-02T17:29:00Z" w:initials="c">
    <w:p w:rsidR="00F01134" w:rsidRDefault="00F01134">
      <w:pPr>
        <w:pStyle w:val="Commentaire"/>
      </w:pPr>
      <w:r>
        <w:rPr>
          <w:rStyle w:val="Marquedecommentaire"/>
        </w:rPr>
        <w:annotationRef/>
      </w:r>
      <w:r>
        <w:t xml:space="preserve">NON ! </w:t>
      </w:r>
      <w:proofErr w:type="gramStart"/>
      <w:r>
        <w:t>si</w:t>
      </w:r>
      <w:proofErr w:type="gramEnd"/>
      <w:r>
        <w:t xml:space="preserve"> le faisceau d’entrée est monochromatique, vous n’avez rien à diffracter. Le faisceau d’entrée est </w:t>
      </w:r>
      <w:proofErr w:type="spellStart"/>
      <w:r>
        <w:t>polychromatique</w:t>
      </w:r>
      <w:proofErr w:type="spellEnd"/>
    </w:p>
  </w:comment>
  <w:comment w:id="64" w:author="cauzid5" w:date="2019-12-02T17:31:00Z" w:initials="c">
    <w:p w:rsidR="00F01134" w:rsidRDefault="00F01134">
      <w:pPr>
        <w:pStyle w:val="Commentaire"/>
      </w:pPr>
      <w:r>
        <w:rPr>
          <w:rStyle w:val="Marquedecommentaire"/>
        </w:rPr>
        <w:annotationRef/>
      </w:r>
      <w:r>
        <w:t xml:space="preserve">Cette partie est totalement en </w:t>
      </w:r>
      <w:r w:rsidR="003C1987">
        <w:t>contradiction avec ce que vous écrivez au-dessus. Vous n’avez pas de lien logique auquel le lecteur peut se raccrocher. :</w:t>
      </w:r>
    </w:p>
    <w:p w:rsidR="003C1987" w:rsidRDefault="003C1987" w:rsidP="003C1987">
      <w:pPr>
        <w:pStyle w:val="Commentaire"/>
        <w:numPr>
          <w:ilvl w:val="0"/>
          <w:numId w:val="1"/>
        </w:numPr>
      </w:pPr>
      <w:r>
        <w:t xml:space="preserve"> La source </w:t>
      </w:r>
      <w:proofErr w:type="spellStart"/>
      <w:r>
        <w:t>polychromatique</w:t>
      </w:r>
      <w:proofErr w:type="spellEnd"/>
    </w:p>
    <w:p w:rsidR="003C1987" w:rsidRDefault="003C1987" w:rsidP="003C1987">
      <w:pPr>
        <w:pStyle w:val="Commentaire"/>
        <w:numPr>
          <w:ilvl w:val="0"/>
          <w:numId w:val="1"/>
        </w:numPr>
      </w:pPr>
      <w:r>
        <w:t xml:space="preserve"> La traversée de l’échantillon</w:t>
      </w:r>
    </w:p>
    <w:p w:rsidR="003C1987" w:rsidRDefault="003C1987" w:rsidP="003C1987">
      <w:pPr>
        <w:pStyle w:val="Commentaire"/>
        <w:numPr>
          <w:ilvl w:val="0"/>
          <w:numId w:val="1"/>
        </w:numPr>
      </w:pPr>
      <w:r>
        <w:t xml:space="preserve"> Le faisceau lumineux </w:t>
      </w:r>
      <w:proofErr w:type="spellStart"/>
      <w:r>
        <w:t>polychromatique</w:t>
      </w:r>
      <w:proofErr w:type="spellEnd"/>
      <w:r>
        <w:t xml:space="preserve"> et partiellement atténué traverse le monochromateur pour séparer les différentes longueurs d’ondes</w:t>
      </w:r>
    </w:p>
    <w:p w:rsidR="003C1987" w:rsidRDefault="003C1987" w:rsidP="003C1987">
      <w:pPr>
        <w:pStyle w:val="Commentaire"/>
        <w:numPr>
          <w:ilvl w:val="0"/>
          <w:numId w:val="1"/>
        </w:numPr>
      </w:pPr>
      <w:r>
        <w:t xml:space="preserve"> Le détecteur mesure l’intensité de chaque longueur d’onde</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D0B83"/>
    <w:multiLevelType w:val="hybridMultilevel"/>
    <w:tmpl w:val="F434F2DC"/>
    <w:lvl w:ilvl="0" w:tplc="B82CFF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trackRevisions/>
  <w:defaultTabStop w:val="708"/>
  <w:hyphenationZone w:val="425"/>
  <w:characterSpacingControl w:val="doNotCompress"/>
  <w:compat/>
  <w:rsids>
    <w:rsidRoot w:val="004268A9"/>
    <w:rsid w:val="000F31A6"/>
    <w:rsid w:val="002F1F77"/>
    <w:rsid w:val="003C1987"/>
    <w:rsid w:val="004268A9"/>
    <w:rsid w:val="006A4FA6"/>
    <w:rsid w:val="007D644F"/>
    <w:rsid w:val="008103BF"/>
    <w:rsid w:val="00BB2797"/>
    <w:rsid w:val="00C1333D"/>
    <w:rsid w:val="00DF7086"/>
    <w:rsid w:val="00F01134"/>
  </w:rsids>
  <m:mathPr>
    <m:mathFont m:val="Cambria Math"/>
    <m:brkBin m:val="before"/>
    <m:brkBinSub m:val="--"/>
    <m:smallFrac m:val="off"/>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F77"/>
  </w:style>
  <w:style w:type="paragraph" w:styleId="Titre2">
    <w:name w:val="heading 2"/>
    <w:basedOn w:val="Normal"/>
    <w:link w:val="Titre2Car"/>
    <w:uiPriority w:val="9"/>
    <w:qFormat/>
    <w:rsid w:val="004268A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268A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268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268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68A9"/>
    <w:rPr>
      <w:rFonts w:ascii="Segoe UI" w:hAnsi="Segoe UI" w:cs="Segoe UI"/>
      <w:sz w:val="18"/>
      <w:szCs w:val="18"/>
    </w:rPr>
  </w:style>
  <w:style w:type="character" w:styleId="Marquedecommentaire">
    <w:name w:val="annotation reference"/>
    <w:basedOn w:val="Policepardfaut"/>
    <w:uiPriority w:val="99"/>
    <w:semiHidden/>
    <w:unhideWhenUsed/>
    <w:rsid w:val="008103BF"/>
    <w:rPr>
      <w:sz w:val="16"/>
      <w:szCs w:val="16"/>
    </w:rPr>
  </w:style>
  <w:style w:type="paragraph" w:styleId="Commentaire">
    <w:name w:val="annotation text"/>
    <w:basedOn w:val="Normal"/>
    <w:link w:val="CommentaireCar"/>
    <w:uiPriority w:val="99"/>
    <w:semiHidden/>
    <w:unhideWhenUsed/>
    <w:rsid w:val="008103BF"/>
    <w:pPr>
      <w:spacing w:line="240" w:lineRule="auto"/>
    </w:pPr>
    <w:rPr>
      <w:sz w:val="20"/>
      <w:szCs w:val="20"/>
    </w:rPr>
  </w:style>
  <w:style w:type="character" w:customStyle="1" w:styleId="CommentaireCar">
    <w:name w:val="Commentaire Car"/>
    <w:basedOn w:val="Policepardfaut"/>
    <w:link w:val="Commentaire"/>
    <w:uiPriority w:val="99"/>
    <w:semiHidden/>
    <w:rsid w:val="008103BF"/>
    <w:rPr>
      <w:sz w:val="20"/>
      <w:szCs w:val="20"/>
    </w:rPr>
  </w:style>
  <w:style w:type="paragraph" w:styleId="Objetducommentaire">
    <w:name w:val="annotation subject"/>
    <w:basedOn w:val="Commentaire"/>
    <w:next w:val="Commentaire"/>
    <w:link w:val="ObjetducommentaireCar"/>
    <w:uiPriority w:val="99"/>
    <w:semiHidden/>
    <w:unhideWhenUsed/>
    <w:rsid w:val="008103BF"/>
    <w:rPr>
      <w:b/>
      <w:bCs/>
    </w:rPr>
  </w:style>
  <w:style w:type="character" w:customStyle="1" w:styleId="ObjetducommentaireCar">
    <w:name w:val="Objet du commentaire Car"/>
    <w:basedOn w:val="CommentaireCar"/>
    <w:link w:val="Objetducommentaire"/>
    <w:uiPriority w:val="99"/>
    <w:semiHidden/>
    <w:rsid w:val="008103BF"/>
    <w:rPr>
      <w:b/>
      <w:bCs/>
    </w:rPr>
  </w:style>
</w:styles>
</file>

<file path=word/webSettings.xml><?xml version="1.0" encoding="utf-8"?>
<w:webSettings xmlns:r="http://schemas.openxmlformats.org/officeDocument/2006/relationships" xmlns:w="http://schemas.openxmlformats.org/wordprocessingml/2006/main">
  <w:divs>
    <w:div w:id="1338465255">
      <w:bodyDiv w:val="1"/>
      <w:marLeft w:val="0"/>
      <w:marRight w:val="0"/>
      <w:marTop w:val="0"/>
      <w:marBottom w:val="0"/>
      <w:divBdr>
        <w:top w:val="none" w:sz="0" w:space="0" w:color="auto"/>
        <w:left w:val="none" w:sz="0" w:space="0" w:color="auto"/>
        <w:bottom w:val="none" w:sz="0" w:space="0" w:color="auto"/>
        <w:right w:val="none" w:sz="0" w:space="0" w:color="auto"/>
      </w:divBdr>
    </w:div>
    <w:div w:id="134743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896</Words>
  <Characters>4933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 Jerome</dc:creator>
  <cp:lastModifiedBy>cauzid5</cp:lastModifiedBy>
  <cp:revision>2</cp:revision>
  <dcterms:created xsi:type="dcterms:W3CDTF">2019-12-02T16:33:00Z</dcterms:created>
  <dcterms:modified xsi:type="dcterms:W3CDTF">2019-12-02T16:33:00Z</dcterms:modified>
</cp:coreProperties>
</file>