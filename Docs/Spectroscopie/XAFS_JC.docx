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EC" w:rsidRPr="00936C52" w:rsidRDefault="001347EC" w:rsidP="00936C5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70AD47" w:themeColor="accent6"/>
          <w:sz w:val="22"/>
          <w:szCs w:val="22"/>
        </w:rPr>
      </w:pPr>
      <w:r w:rsidRPr="00936C52">
        <w:rPr>
          <w:rFonts w:ascii="Helvetica Neue" w:hAnsi="Helvetica Neue" w:cs="Helvetica Neue"/>
          <w:color w:val="70AD47" w:themeColor="accent6"/>
          <w:sz w:val="22"/>
          <w:szCs w:val="22"/>
        </w:rPr>
        <w:t>Introduction</w:t>
      </w:r>
      <w:r w:rsidR="002052E5" w:rsidRPr="00936C52">
        <w:rPr>
          <w:rFonts w:ascii="Helvetica Neue" w:hAnsi="Helvetica Neue" w:cs="Helvetica Neue"/>
          <w:color w:val="70AD47" w:themeColor="accent6"/>
          <w:sz w:val="22"/>
          <w:szCs w:val="22"/>
        </w:rPr>
        <w:t> :</w:t>
      </w:r>
    </w:p>
    <w:p w:rsidR="00936C52" w:rsidRDefault="00936C52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1C7A32" w:rsidRDefault="001347EC" w:rsidP="00936C5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XFAS (acronyme anglais pour « X-ray Absorption Fine Structure</w:t>
      </w:r>
      <w:ins w:id="0" w:author="cauzid5" w:date="2019-12-02T20:46:00Z">
        <w:r w:rsidR="00130BEB">
          <w:rPr>
            <w:rFonts w:ascii="Helvetica Neue" w:hAnsi="Helvetica Neue" w:cs="Helvetica Neue"/>
            <w:color w:val="000000"/>
            <w:sz w:val="22"/>
            <w:szCs w:val="22"/>
          </w:rPr>
          <w:t>s</w:t>
        </w:r>
      </w:ins>
      <w:r>
        <w:rPr>
          <w:rFonts w:ascii="Helvetica Neue" w:hAnsi="Helvetica Neue" w:cs="Helvetica Neue"/>
          <w:color w:val="000000"/>
          <w:sz w:val="22"/>
          <w:szCs w:val="22"/>
        </w:rPr>
        <w:t> »), c’est une technique spectroscopique qui utilise les rayons X pour sonder l</w:t>
      </w:r>
      <w:r w:rsidR="00AA4560">
        <w:rPr>
          <w:rFonts w:ascii="Helvetica Neue" w:hAnsi="Helvetica Neue" w:cs="Helvetica Neue"/>
          <w:color w:val="000000"/>
          <w:sz w:val="22"/>
          <w:szCs w:val="22"/>
        </w:rPr>
        <w:t>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structure physique et chimique de la matière à l’échelle atomique.</w:t>
      </w:r>
      <w:r w:rsidR="002E45F3">
        <w:rPr>
          <w:rFonts w:ascii="Helvetica Neue" w:hAnsi="Helvetica Neue" w:cs="Helvetica Neue"/>
          <w:color w:val="000000"/>
          <w:sz w:val="22"/>
          <w:szCs w:val="22"/>
        </w:rPr>
        <w:t xml:space="preserve"> Cette technique étudie les variations des structures fines à proximité du seuil d’absorption d’un élément. Cette zone permet de sonder la spéciation d’un élément cible.</w:t>
      </w:r>
    </w:p>
    <w:p w:rsidR="00AA4560" w:rsidDel="00130BEB" w:rsidRDefault="00AA4560" w:rsidP="00936C52">
      <w:pPr>
        <w:autoSpaceDE w:val="0"/>
        <w:autoSpaceDN w:val="0"/>
        <w:adjustRightInd w:val="0"/>
        <w:spacing w:line="276" w:lineRule="auto"/>
        <w:jc w:val="both"/>
        <w:rPr>
          <w:del w:id="1" w:author="cauzid5" w:date="2019-12-02T20:48:00Z"/>
          <w:rFonts w:ascii="Helvetica Neue" w:hAnsi="Helvetica Neue" w:cs="Helvetica Neue"/>
          <w:color w:val="000000"/>
          <w:sz w:val="22"/>
          <w:szCs w:val="22"/>
        </w:rPr>
      </w:pPr>
      <w:del w:id="2" w:author="cauzid5" w:date="2019-12-02T20:48:00Z">
        <w:r w:rsidDel="00130BEB">
          <w:rPr>
            <w:rFonts w:ascii="Helvetica Neue" w:hAnsi="Helvetica Neue" w:cs="Helvetica Neue"/>
            <w:color w:val="000000"/>
            <w:sz w:val="22"/>
            <w:szCs w:val="22"/>
          </w:rPr>
          <w:delText>Les mesures avec XFAS sont réalisées en faisant en sorte que l’énergie du rayon X envoyée arrive sur un</w:delText>
        </w:r>
        <w:r w:rsidR="002E45F3" w:rsidDel="00130BEB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 électron de la couche atomique la plus interne. </w:delText>
        </w:r>
      </w:del>
    </w:p>
    <w:p w:rsidR="00AA4560" w:rsidRPr="00936C52" w:rsidRDefault="00AA4560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70AD47" w:themeColor="accent6"/>
          <w:sz w:val="22"/>
          <w:szCs w:val="22"/>
        </w:rPr>
      </w:pPr>
    </w:p>
    <w:p w:rsidR="00AA4560" w:rsidRPr="00936C52" w:rsidRDefault="00AA4560" w:rsidP="00936C5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70AD47" w:themeColor="accent6"/>
          <w:sz w:val="22"/>
          <w:szCs w:val="22"/>
        </w:rPr>
      </w:pPr>
      <w:r w:rsidRPr="00936C52">
        <w:rPr>
          <w:rFonts w:ascii="Helvetica Neue" w:hAnsi="Helvetica Neue" w:cs="Helvetica Neue"/>
          <w:color w:val="70AD47" w:themeColor="accent6"/>
          <w:sz w:val="22"/>
          <w:szCs w:val="22"/>
        </w:rPr>
        <w:t xml:space="preserve">Qu’est-ce que les rayons X ? </w:t>
      </w:r>
    </w:p>
    <w:p w:rsidR="00936C52" w:rsidRDefault="00936C52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1347EC" w:rsidRDefault="001347EC" w:rsidP="00936C5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commentRangeStart w:id="3"/>
      <w:r>
        <w:rPr>
          <w:rFonts w:ascii="Helvetica Neue" w:hAnsi="Helvetica Neue" w:cs="Helvetica Neue"/>
          <w:color w:val="000000"/>
          <w:sz w:val="22"/>
          <w:szCs w:val="22"/>
        </w:rPr>
        <w:t>Les rayons X sont une forme de rayonnement électromagnétique au même titre que la lumière visible, l’ultra-violet, l’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infra-rouge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…</w:t>
      </w:r>
      <w:commentRangeEnd w:id="3"/>
      <w:r w:rsidR="00130BEB">
        <w:rPr>
          <w:rStyle w:val="Marquedecommentaire"/>
        </w:rPr>
        <w:commentReference w:id="3"/>
      </w:r>
    </w:p>
    <w:p w:rsidR="00F6053C" w:rsidRDefault="00F6053C" w:rsidP="00936C5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AA4560" w:rsidRDefault="00AA4560" w:rsidP="00F6053C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Helvetica Neue" w:hAnsi="Helvetica Neue" w:cs="Helvetica Neue"/>
          <w:color w:val="70AD47" w:themeColor="accent6"/>
          <w:sz w:val="22"/>
          <w:szCs w:val="22"/>
        </w:rPr>
      </w:pPr>
      <w:r w:rsidRPr="00F6053C">
        <w:rPr>
          <w:rFonts w:ascii="Helvetica Neue" w:hAnsi="Helvetica Neue" w:cs="Helvetica Neue"/>
          <w:color w:val="70AD47" w:themeColor="accent6"/>
          <w:sz w:val="22"/>
          <w:szCs w:val="22"/>
        </w:rPr>
        <w:t xml:space="preserve">Qu’est-ce que la spectroscopie ? </w:t>
      </w:r>
    </w:p>
    <w:p w:rsidR="00F6053C" w:rsidRPr="00F6053C" w:rsidRDefault="00F6053C" w:rsidP="00F6053C">
      <w:pPr>
        <w:spacing w:line="276" w:lineRule="auto"/>
        <w:jc w:val="both"/>
        <w:rPr>
          <w:rFonts w:ascii="Helvetica Neue" w:hAnsi="Helvetica Neue" w:cs="Helvetica Neue"/>
          <w:color w:val="70AD47" w:themeColor="accent6"/>
          <w:sz w:val="22"/>
          <w:szCs w:val="22"/>
        </w:rPr>
      </w:pPr>
    </w:p>
    <w:p w:rsidR="00AA4560" w:rsidRDefault="00AA4560" w:rsidP="00936C52">
      <w:pPr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La spectroscopie c’est l’étude du spectre </w:t>
      </w:r>
      <w:commentRangeStart w:id="4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d’une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phénomène physique</w:t>
      </w:r>
      <w:commentRangeEnd w:id="4"/>
      <w:r w:rsidR="00130BEB">
        <w:rPr>
          <w:rStyle w:val="Marquedecommentaire"/>
        </w:rPr>
        <w:commentReference w:id="4"/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Le but est alors de regarder la décomposition de </w:t>
      </w:r>
      <w:r w:rsidR="00822E81">
        <w:rPr>
          <w:rFonts w:ascii="Helvetica Neue" w:hAnsi="Helvetica Neue" w:cs="Helvetica Neue"/>
          <w:color w:val="000000"/>
          <w:sz w:val="22"/>
          <w:szCs w:val="22"/>
        </w:rPr>
        <w:t>c</w:t>
      </w:r>
      <w:r>
        <w:rPr>
          <w:rFonts w:ascii="Helvetica Neue" w:hAnsi="Helvetica Neue" w:cs="Helvetica Neue"/>
          <w:color w:val="000000"/>
          <w:sz w:val="22"/>
          <w:szCs w:val="22"/>
        </w:rPr>
        <w:t>e spectre.</w:t>
      </w:r>
    </w:p>
    <w:p w:rsidR="001347EC" w:rsidRDefault="001347EC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936C52" w:rsidRPr="00936C52" w:rsidRDefault="00936C52" w:rsidP="00936C5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70AD47" w:themeColor="accent6"/>
          <w:sz w:val="22"/>
          <w:szCs w:val="22"/>
        </w:rPr>
      </w:pPr>
      <w:r w:rsidRPr="00936C52">
        <w:rPr>
          <w:rFonts w:ascii="Helvetica Neue" w:hAnsi="Helvetica Neue" w:cs="Helvetica Neue"/>
          <w:color w:val="70AD47" w:themeColor="accent6"/>
          <w:sz w:val="22"/>
          <w:szCs w:val="22"/>
        </w:rPr>
        <w:t>Comment ça fonctionne ?</w:t>
      </w:r>
    </w:p>
    <w:p w:rsidR="00936C52" w:rsidRDefault="00936C52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936C52" w:rsidRPr="00936C52" w:rsidRDefault="00936C52" w:rsidP="00936C5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del w:id="5" w:author="cauzid5" w:date="2019-12-02T20:49:00Z">
        <w:r w:rsidRPr="00936C52" w:rsidDel="00130BEB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La méthode de spectrométrie XAFS </w:delText>
        </w:r>
        <w:r w:rsidR="00BD59B7" w:rsidDel="00130BEB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utilise </w:delText>
        </w:r>
        <w:r w:rsidRPr="00936C52" w:rsidDel="00130BEB">
          <w:rPr>
            <w:rFonts w:ascii="Helvetica Neue" w:hAnsi="Helvetica Neue" w:cs="Helvetica Neue"/>
            <w:color w:val="000000"/>
            <w:sz w:val="22"/>
            <w:szCs w:val="22"/>
          </w:rPr>
          <w:delText>l</w:delText>
        </w:r>
        <w:r w:rsidR="00BD59B7" w:rsidDel="00130BEB">
          <w:rPr>
            <w:rFonts w:ascii="Helvetica Neue" w:hAnsi="Helvetica Neue" w:cs="Helvetica Neue"/>
            <w:color w:val="000000"/>
            <w:sz w:val="22"/>
            <w:szCs w:val="22"/>
          </w:rPr>
          <w:delText>e</w:delText>
        </w:r>
        <w:r w:rsidRPr="00936C52" w:rsidDel="00130BEB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 coefficient d’absorptio</w:delText>
        </w:r>
        <w:r w:rsidR="00BD59B7" w:rsidDel="00130BEB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n, qui est </w:delText>
        </w:r>
        <w:r w:rsidRPr="00936C52" w:rsidDel="00130BEB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propre à chaque élément. </w:delText>
        </w:r>
      </w:del>
      <w:r w:rsidRPr="00936C52">
        <w:rPr>
          <w:rFonts w:ascii="Helvetica Neue" w:hAnsi="Helvetica Neue" w:cs="Helvetica Neue"/>
          <w:color w:val="000000"/>
          <w:sz w:val="22"/>
          <w:szCs w:val="22"/>
        </w:rPr>
        <w:t>Le phénomène physique qui permet cette analyse est l’absorption d’un photon X</w:t>
      </w:r>
      <w:r w:rsidR="00B06AD0">
        <w:rPr>
          <w:rFonts w:ascii="Helvetica Neue" w:hAnsi="Helvetica Neue" w:cs="Helvetica Neue"/>
          <w:color w:val="000000"/>
          <w:sz w:val="22"/>
          <w:szCs w:val="22"/>
        </w:rPr>
        <w:t>, de même énergie que celle unissant un électron d’une des couches de valence à son noyau. Cela</w:t>
      </w:r>
      <w:r w:rsidRPr="00936C52">
        <w:rPr>
          <w:rFonts w:ascii="Helvetica Neue" w:hAnsi="Helvetica Neue" w:cs="Helvetica Neue"/>
          <w:color w:val="000000"/>
          <w:sz w:val="22"/>
          <w:szCs w:val="22"/>
        </w:rPr>
        <w:t xml:space="preserve"> déclenche soit une transition électronique, c’est-à-dire le passage d’un électron d’une couche interne </w:t>
      </w:r>
      <w:commentRangeStart w:id="6"/>
      <w:r w:rsidRPr="00936C52">
        <w:rPr>
          <w:rFonts w:ascii="Helvetica Neue" w:hAnsi="Helvetica Neue" w:cs="Helvetica Neue"/>
          <w:color w:val="000000"/>
          <w:sz w:val="22"/>
          <w:szCs w:val="22"/>
        </w:rPr>
        <w:t>vers une couche plus externe (Cf. figure 1.a)</w:t>
      </w:r>
      <w:r w:rsidR="00E155A0">
        <w:rPr>
          <w:rFonts w:ascii="Helvetica Neue" w:hAnsi="Helvetica Neue" w:cs="Helvetica Neue"/>
          <w:color w:val="000000"/>
          <w:sz w:val="22"/>
          <w:szCs w:val="22"/>
        </w:rPr>
        <w:t> </w:t>
      </w:r>
      <w:commentRangeEnd w:id="6"/>
      <w:r w:rsidR="00130BEB">
        <w:rPr>
          <w:rStyle w:val="Marquedecommentaire"/>
        </w:rPr>
        <w:commentReference w:id="6"/>
      </w:r>
      <w:r w:rsidR="00E155A0">
        <w:rPr>
          <w:rFonts w:ascii="Helvetica Neue" w:hAnsi="Helvetica Neue" w:cs="Helvetica Neue"/>
          <w:color w:val="000000"/>
          <w:sz w:val="22"/>
          <w:szCs w:val="22"/>
        </w:rPr>
        <w:t xml:space="preserve">; </w:t>
      </w:r>
      <w:r w:rsidRPr="00936C52">
        <w:rPr>
          <w:rFonts w:ascii="Helvetica Neue" w:hAnsi="Helvetica Neue" w:cs="Helvetica Neue"/>
          <w:color w:val="000000"/>
          <w:sz w:val="22"/>
          <w:szCs w:val="22"/>
        </w:rPr>
        <w:t>soit</w:t>
      </w:r>
      <w:r w:rsidR="00E155A0">
        <w:rPr>
          <w:rFonts w:ascii="Helvetica Neue" w:hAnsi="Helvetica Neue" w:cs="Helvetica Neue"/>
          <w:color w:val="000000"/>
          <w:sz w:val="22"/>
          <w:szCs w:val="22"/>
        </w:rPr>
        <w:t>,</w:t>
      </w:r>
      <w:r w:rsidRPr="00936C52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B06AD0">
        <w:rPr>
          <w:rFonts w:ascii="Helvetica Neue" w:hAnsi="Helvetica Neue" w:cs="Helvetica Neue"/>
          <w:color w:val="000000"/>
          <w:sz w:val="22"/>
          <w:szCs w:val="22"/>
        </w:rPr>
        <w:t xml:space="preserve">si l’on </w:t>
      </w:r>
      <w:r w:rsidR="00E155A0">
        <w:rPr>
          <w:rFonts w:ascii="Helvetica Neue" w:hAnsi="Helvetica Neue" w:cs="Helvetica Neue"/>
          <w:color w:val="000000"/>
          <w:sz w:val="22"/>
          <w:szCs w:val="22"/>
        </w:rPr>
        <w:t>atteint</w:t>
      </w:r>
      <w:r w:rsidR="00B06AD0">
        <w:rPr>
          <w:rFonts w:ascii="Helvetica Neue" w:hAnsi="Helvetica Neue" w:cs="Helvetica Neue"/>
          <w:color w:val="000000"/>
          <w:sz w:val="22"/>
          <w:szCs w:val="22"/>
        </w:rPr>
        <w:t xml:space="preserve"> le seuil d’ionisation, </w:t>
      </w:r>
      <w:r w:rsidRPr="00936C52">
        <w:rPr>
          <w:rFonts w:ascii="Helvetica Neue" w:hAnsi="Helvetica Neue" w:cs="Helvetica Neue"/>
          <w:color w:val="000000"/>
          <w:sz w:val="22"/>
          <w:szCs w:val="22"/>
        </w:rPr>
        <w:t xml:space="preserve">l’éjection d’un électron d’une couche interne vers le continuum ; dans ce cas l’électron est appelé photoélectron (Cf. figure 1.b). </w:t>
      </w:r>
    </w:p>
    <w:p w:rsidR="00E155A0" w:rsidRDefault="00936C52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936C52">
        <w:rPr>
          <w:rFonts w:ascii="Helvetica Neue" w:hAnsi="Helvetica Neue" w:cs="Helvetica Neue"/>
          <w:color w:val="000000"/>
          <w:sz w:val="22"/>
          <w:szCs w:val="22"/>
        </w:rPr>
        <w:t>Il est</w:t>
      </w:r>
      <w:r w:rsidR="00B06AD0">
        <w:rPr>
          <w:rFonts w:ascii="Helvetica Neue" w:hAnsi="Helvetica Neue" w:cs="Helvetica Neue"/>
          <w:color w:val="000000"/>
          <w:sz w:val="22"/>
          <w:szCs w:val="22"/>
        </w:rPr>
        <w:t xml:space="preserve"> donc</w:t>
      </w:r>
      <w:r w:rsidRPr="00936C52">
        <w:rPr>
          <w:rFonts w:ascii="Helvetica Neue" w:hAnsi="Helvetica Neue" w:cs="Helvetica Neue"/>
          <w:color w:val="000000"/>
          <w:sz w:val="22"/>
          <w:szCs w:val="22"/>
        </w:rPr>
        <w:t xml:space="preserve"> nécessaire de connaître</w:t>
      </w:r>
      <w:r w:rsidR="00B06AD0">
        <w:rPr>
          <w:rFonts w:ascii="Helvetica Neue" w:hAnsi="Helvetica Neue" w:cs="Helvetica Neue"/>
          <w:color w:val="000000"/>
          <w:sz w:val="22"/>
          <w:szCs w:val="22"/>
        </w:rPr>
        <w:t xml:space="preserve"> préalablement</w:t>
      </w:r>
      <w:r w:rsidRPr="00936C52">
        <w:rPr>
          <w:rFonts w:ascii="Helvetica Neue" w:hAnsi="Helvetica Neue" w:cs="Helvetica Neue"/>
          <w:color w:val="000000"/>
          <w:sz w:val="22"/>
          <w:szCs w:val="22"/>
        </w:rPr>
        <w:t xml:space="preserve"> le seuil d’absorption de l’atome dont on souhaite étudier l’environnement chimique afin d’effectuer un balayage en énergie du photon incident au voisinage de ce seuil. L’atome est soumis à un faisceau d’énergie croissante. Avant </w:t>
      </w:r>
      <w:r w:rsidR="00E155A0">
        <w:rPr>
          <w:rFonts w:ascii="Helvetica Neue" w:hAnsi="Helvetica Neue" w:cs="Helvetica Neue"/>
          <w:color w:val="000000"/>
          <w:sz w:val="22"/>
          <w:szCs w:val="22"/>
        </w:rPr>
        <w:t>d’atteindre l’énergie du</w:t>
      </w:r>
      <w:r w:rsidRPr="00936C52">
        <w:rPr>
          <w:rFonts w:ascii="Helvetica Neue" w:hAnsi="Helvetica Neue" w:cs="Helvetica Neue"/>
          <w:color w:val="000000"/>
          <w:sz w:val="22"/>
          <w:szCs w:val="22"/>
        </w:rPr>
        <w:t xml:space="preserve"> seuil, que l’on appelle énergie d’ionisation, on observe de très faibles variations du coefficient d’absorption. </w:t>
      </w:r>
      <w:ins w:id="7" w:author="cauzid5" w:date="2019-12-02T21:53:00Z">
        <w:r w:rsidR="00890F13" w:rsidRPr="00936C52">
          <w:rPr>
            <w:rFonts w:ascii="Helvetica Neue" w:hAnsi="Helvetica Neue" w:cs="Helvetica Neue"/>
            <w:color w:val="000000"/>
            <w:sz w:val="22"/>
            <w:szCs w:val="22"/>
          </w:rPr>
          <w:t xml:space="preserve">Au-delà de ce seuil, le spectre présente une augmentation brutale du coefficient d’absorption liée à l’émission du photoélectron ; puis, un phénomène d’oscillations </w:t>
        </w:r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 xml:space="preserve">Les oscillations proches du seuil, à plus ou moins environ 50 eV </w:t>
        </w:r>
      </w:ins>
      <w:del w:id="8" w:author="cauzid5" w:date="2019-12-02T21:54:00Z">
        <w:r w:rsidRPr="00936C52" w:rsidDel="00890F13">
          <w:rPr>
            <w:rFonts w:ascii="Helvetica Neue" w:hAnsi="Helvetica Neue" w:cs="Helvetica Neue"/>
            <w:color w:val="000000"/>
            <w:sz w:val="22"/>
            <w:szCs w:val="22"/>
          </w:rPr>
          <w:delText>Elles correspondent à des transitions électroniques qui renvoient à la structure électronique de l’atome</w:delText>
        </w:r>
        <w:r w:rsidR="00E155A0" w:rsidDel="00890F13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 (</w:delText>
        </w:r>
      </w:del>
      <w:ins w:id="9" w:author="cauzid5" w:date="2019-12-02T21:54:00Z"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 xml:space="preserve">correspondent au domaine </w:t>
        </w:r>
      </w:ins>
      <w:r w:rsidR="00E155A0">
        <w:rPr>
          <w:rFonts w:ascii="Helvetica Neue" w:hAnsi="Helvetica Neue" w:cs="Helvetica Neue"/>
          <w:color w:val="000000"/>
          <w:sz w:val="22"/>
          <w:szCs w:val="22"/>
        </w:rPr>
        <w:t>XANES</w:t>
      </w:r>
      <w:del w:id="10" w:author="cauzid5" w:date="2019-12-02T21:54:00Z">
        <w:r w:rsidR="00E155A0" w:rsidDel="00890F13">
          <w:rPr>
            <w:rFonts w:ascii="Helvetica Neue" w:hAnsi="Helvetica Neue" w:cs="Helvetica Neue"/>
            <w:color w:val="000000"/>
            <w:sz w:val="22"/>
            <w:szCs w:val="22"/>
          </w:rPr>
          <w:delText>)</w:delText>
        </w:r>
      </w:del>
      <w:r w:rsidRPr="00936C52"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ins w:id="11" w:author="cauzid5" w:date="2019-12-02T21:54:00Z"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>A</w:t>
        </w:r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>u-delà</w:t>
        </w:r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 xml:space="preserve"> de cette limite approximative on entre dans le domaine </w:t>
        </w:r>
      </w:ins>
      <w:del w:id="12" w:author="cauzid5" w:date="2019-12-02T21:53:00Z">
        <w:r w:rsidRPr="00936C52" w:rsidDel="00890F13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Au-delà de ce seuil, le spectre présente une augmentation brutale du coefficient d’absorption liée à l’émission du photoélectron ; puis, un phénomène d’oscillations </w:delText>
        </w:r>
      </w:del>
      <w:del w:id="13" w:author="cauzid5" w:date="2019-12-02T21:54:00Z">
        <w:r w:rsidR="00E155A0" w:rsidDel="00890F13">
          <w:rPr>
            <w:rFonts w:ascii="Helvetica Neue" w:hAnsi="Helvetica Neue" w:cs="Helvetica Neue"/>
            <w:color w:val="000000"/>
            <w:sz w:val="22"/>
            <w:szCs w:val="22"/>
          </w:rPr>
          <w:delText>(</w:delText>
        </w:r>
      </w:del>
      <w:r w:rsidR="00E155A0">
        <w:rPr>
          <w:rFonts w:ascii="Helvetica Neue" w:hAnsi="Helvetica Neue" w:cs="Helvetica Neue"/>
          <w:color w:val="000000"/>
          <w:sz w:val="22"/>
          <w:szCs w:val="22"/>
        </w:rPr>
        <w:t>EXAFS</w:t>
      </w:r>
      <w:del w:id="14" w:author="cauzid5" w:date="2019-12-02T21:55:00Z">
        <w:r w:rsidR="00E155A0" w:rsidDel="00890F13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) </w:delText>
        </w:r>
        <w:r w:rsidRPr="00936C52" w:rsidDel="00890F13">
          <w:rPr>
            <w:rFonts w:ascii="Helvetica Neue" w:hAnsi="Helvetica Neue" w:cs="Helvetica Neue"/>
            <w:color w:val="000000"/>
            <w:sz w:val="22"/>
            <w:szCs w:val="22"/>
          </w:rPr>
          <w:delText>(Cf. figure 1.c)</w:delText>
        </w:r>
      </w:del>
      <w:r w:rsidRPr="00936C52">
        <w:rPr>
          <w:rFonts w:ascii="Helvetica Neue" w:hAnsi="Helvetica Neue" w:cs="Helvetica Neue"/>
          <w:color w:val="000000"/>
          <w:sz w:val="22"/>
          <w:szCs w:val="22"/>
        </w:rPr>
        <w:t>. Ce dernier est très intéressant car il permet d’étudier l’environnement électronique</w:t>
      </w:r>
      <w:r w:rsidR="00E155A0">
        <w:rPr>
          <w:rFonts w:ascii="Helvetica Neue" w:hAnsi="Helvetica Neue" w:cs="Helvetica Neue"/>
          <w:color w:val="000000"/>
          <w:sz w:val="22"/>
          <w:szCs w:val="22"/>
        </w:rPr>
        <w:t xml:space="preserve"> (les voisins)</w:t>
      </w:r>
      <w:r w:rsidRPr="00936C52">
        <w:rPr>
          <w:rFonts w:ascii="Helvetica Neue" w:hAnsi="Helvetica Neue" w:cs="Helvetica Neue"/>
          <w:color w:val="000000"/>
          <w:sz w:val="22"/>
          <w:szCs w:val="22"/>
        </w:rPr>
        <w:t xml:space="preserve"> de l’atome absorbeur, autrement dit d’accéder aux paramètres structuraux de l’échantillon</w:t>
      </w:r>
      <w:ins w:id="15" w:author="cauzid5" w:date="2019-12-02T21:55:00Z"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>, sans nécessairement passer par la comparaison avec des standards</w:t>
        </w:r>
      </w:ins>
      <w:r w:rsidRPr="00936C52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E155A0" w:rsidRDefault="00E155A0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936C52" w:rsidRPr="00E155A0" w:rsidRDefault="00E155A0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  <w:u w:val="single"/>
        </w:rPr>
      </w:pPr>
      <w:r w:rsidRPr="00E155A0">
        <w:rPr>
          <w:rFonts w:ascii="Helvetica Neue" w:hAnsi="Helvetica Neue" w:cs="Helvetica Neue"/>
          <w:color w:val="000000"/>
          <w:sz w:val="22"/>
          <w:szCs w:val="22"/>
          <w:u w:val="single"/>
        </w:rPr>
        <w:t>Principe de l’EXAFS :</w:t>
      </w:r>
      <w:r w:rsidR="00936C52" w:rsidRPr="00E155A0">
        <w:rPr>
          <w:rFonts w:ascii="Helvetica Neue" w:hAnsi="Helvetica Neue" w:cs="Helvetica Neue"/>
          <w:color w:val="000000"/>
          <w:sz w:val="22"/>
          <w:szCs w:val="22"/>
          <w:u w:val="single"/>
        </w:rPr>
        <w:t xml:space="preserve"> </w:t>
      </w:r>
    </w:p>
    <w:p w:rsidR="00936C52" w:rsidRPr="00936C52" w:rsidRDefault="00936C52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936C52">
        <w:rPr>
          <w:rFonts w:ascii="Helvetica Neue" w:hAnsi="Helvetica Neue" w:cs="Helvetica Neue"/>
          <w:color w:val="000000"/>
          <w:sz w:val="22"/>
          <w:szCs w:val="22"/>
        </w:rPr>
        <w:t xml:space="preserve">Le photoélectron se comporte comme une onde (principe de dualité onde-corpuscule). La diffusion de cette onde par les atomes voisins crée un phénomène d’interférences tantôt constructives, tantôt </w:t>
      </w:r>
      <w:r w:rsidRPr="00936C52"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négative entre l’onde émise par l’atome </w:t>
      </w:r>
      <w:del w:id="16" w:author="cauzid5" w:date="2019-12-02T21:56:00Z">
        <w:r w:rsidRPr="00936C52" w:rsidDel="00890F13">
          <w:rPr>
            <w:rFonts w:ascii="Helvetica Neue" w:hAnsi="Helvetica Neue" w:cs="Helvetica Neue"/>
            <w:color w:val="000000"/>
            <w:sz w:val="22"/>
            <w:szCs w:val="22"/>
          </w:rPr>
          <w:delText>?ionisé/absorbeur/ émetteur ?</w:delText>
        </w:r>
      </w:del>
      <w:ins w:id="17" w:author="cauzid5" w:date="2019-12-02T21:56:00Z"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>cible</w:t>
        </w:r>
      </w:ins>
      <w:r w:rsidRPr="00936C52">
        <w:rPr>
          <w:rFonts w:ascii="Helvetica Neue" w:hAnsi="Helvetica Neue" w:cs="Helvetica Neue"/>
          <w:color w:val="000000"/>
          <w:sz w:val="22"/>
          <w:szCs w:val="22"/>
        </w:rPr>
        <w:t xml:space="preserve"> et l’onde diffusée par les atomes voisins. (Cf. figure 2). Il existe deux types de diffusion : la diffusion simple </w:t>
      </w:r>
      <w:ins w:id="18" w:author="cauzid5" w:date="2019-12-02T21:56:00Z"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 xml:space="preserve">qui correspond au domaine EXAFS </w:t>
        </w:r>
      </w:ins>
      <w:r w:rsidRPr="00936C52">
        <w:rPr>
          <w:rFonts w:ascii="Helvetica Neue" w:hAnsi="Helvetica Neue" w:cs="Helvetica Neue"/>
          <w:color w:val="000000"/>
          <w:sz w:val="22"/>
          <w:szCs w:val="22"/>
        </w:rPr>
        <w:t>et la diffusion multiple</w:t>
      </w:r>
      <w:ins w:id="19" w:author="cauzid5" w:date="2019-12-02T21:57:00Z"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 xml:space="preserve"> dans le domaine XANES</w:t>
        </w:r>
      </w:ins>
      <w:r w:rsidRPr="00936C52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936C52" w:rsidRDefault="00936C52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936C52" w:rsidRDefault="00936C52" w:rsidP="00E155A0">
      <w:pPr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  <w:lang w:eastAsia="fr-FR"/>
        </w:rPr>
        <w:drawing>
          <wp:inline distT="0" distB="0" distL="0" distR="0">
            <wp:extent cx="5185791" cy="1619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che_xaf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125" cy="16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A0" w:rsidRDefault="00936C52" w:rsidP="00E155A0">
      <w:pPr>
        <w:keepNext/>
        <w:jc w:val="center"/>
      </w:pPr>
      <w:r>
        <w:rPr>
          <w:rFonts w:ascii="Helvetica Neue" w:hAnsi="Helvetica Neue" w:cs="Helvetica Neue"/>
          <w:noProof/>
          <w:color w:val="000000"/>
          <w:sz w:val="22"/>
          <w:szCs w:val="22"/>
          <w:lang w:eastAsia="fr-FR"/>
        </w:rPr>
        <w:drawing>
          <wp:inline distT="0" distB="0" distL="0" distR="0">
            <wp:extent cx="4505325" cy="3570348"/>
            <wp:effectExtent l="0" t="0" r="0" b="0"/>
            <wp:docPr id="3" name="Image 3" descr="Une image contenant cart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t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337" cy="35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52" w:rsidRPr="00E155A0" w:rsidRDefault="00E155A0" w:rsidP="00E155A0">
      <w:pPr>
        <w:pStyle w:val="Lgende"/>
        <w:jc w:val="center"/>
        <w:rPr>
          <w:rFonts w:ascii="Helvetica Neue" w:hAnsi="Helvetica Neue" w:cs="Helvetica Neue"/>
          <w:color w:val="000000"/>
          <w:sz w:val="26"/>
          <w:szCs w:val="22"/>
        </w:rPr>
      </w:pPr>
      <w:r w:rsidRPr="00E155A0">
        <w:rPr>
          <w:sz w:val="22"/>
        </w:rPr>
        <w:t xml:space="preserve">Figure </w:t>
      </w:r>
      <w:r w:rsidR="00CC19EB" w:rsidRPr="00E155A0">
        <w:rPr>
          <w:sz w:val="22"/>
        </w:rPr>
        <w:fldChar w:fldCharType="begin"/>
      </w:r>
      <w:r w:rsidRPr="00E155A0">
        <w:rPr>
          <w:sz w:val="22"/>
        </w:rPr>
        <w:instrText xml:space="preserve"> SEQ Figure \* ARABIC </w:instrText>
      </w:r>
      <w:r w:rsidR="00CC19EB" w:rsidRPr="00E155A0">
        <w:rPr>
          <w:sz w:val="22"/>
        </w:rPr>
        <w:fldChar w:fldCharType="separate"/>
      </w:r>
      <w:r>
        <w:rPr>
          <w:noProof/>
          <w:sz w:val="22"/>
        </w:rPr>
        <w:t>1</w:t>
      </w:r>
      <w:r w:rsidR="00CC19EB" w:rsidRPr="00E155A0">
        <w:rPr>
          <w:sz w:val="22"/>
        </w:rPr>
        <w:fldChar w:fldCharType="end"/>
      </w:r>
      <w:r w:rsidRPr="00E155A0">
        <w:rPr>
          <w:sz w:val="22"/>
        </w:rPr>
        <w:t>c</w:t>
      </w:r>
    </w:p>
    <w:p w:rsidR="00E155A0" w:rsidRDefault="00936C52" w:rsidP="00E155A0">
      <w:pPr>
        <w:keepNext/>
        <w:jc w:val="center"/>
      </w:pPr>
      <w:r>
        <w:rPr>
          <w:rFonts w:ascii="Helvetica Neue" w:hAnsi="Helvetica Neue" w:cs="Helvetica Neue"/>
          <w:noProof/>
          <w:color w:val="000000"/>
          <w:sz w:val="22"/>
          <w:szCs w:val="22"/>
          <w:lang w:eastAsia="fr-FR"/>
        </w:rPr>
        <w:lastRenderedPageBreak/>
        <w:drawing>
          <wp:inline distT="0" distB="0" distL="0" distR="0">
            <wp:extent cx="2552700" cy="1887711"/>
            <wp:effectExtent l="0" t="0" r="0" b="0"/>
            <wp:docPr id="1" name="Image 1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098" cy="18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EC" w:rsidRPr="00E155A0" w:rsidRDefault="00E155A0" w:rsidP="00E155A0">
      <w:pPr>
        <w:pStyle w:val="Lgende"/>
        <w:jc w:val="center"/>
      </w:pPr>
      <w:r>
        <w:t xml:space="preserve">Figure </w:t>
      </w:r>
      <w:r w:rsidR="00CC19EB">
        <w:fldChar w:fldCharType="begin"/>
      </w:r>
      <w:r w:rsidR="00F6053C">
        <w:instrText xml:space="preserve"> SEQ Figure \* ARABIC </w:instrText>
      </w:r>
      <w:r w:rsidR="00CC19EB">
        <w:fldChar w:fldCharType="separate"/>
      </w:r>
      <w:r>
        <w:rPr>
          <w:noProof/>
        </w:rPr>
        <w:t>2</w:t>
      </w:r>
      <w:r w:rsidR="00CC19EB">
        <w:rPr>
          <w:noProof/>
        </w:rPr>
        <w:fldChar w:fldCharType="end"/>
      </w:r>
    </w:p>
    <w:p w:rsidR="00AA4560" w:rsidRDefault="001C7A32" w:rsidP="00936C5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70AD47" w:themeColor="accent6"/>
          <w:sz w:val="22"/>
          <w:szCs w:val="22"/>
        </w:rPr>
      </w:pPr>
      <w:r w:rsidRPr="00936C52">
        <w:rPr>
          <w:rFonts w:ascii="Helvetica Neue" w:hAnsi="Helvetica Neue" w:cs="Helvetica Neue"/>
          <w:color w:val="70AD47" w:themeColor="accent6"/>
          <w:sz w:val="22"/>
          <w:szCs w:val="22"/>
        </w:rPr>
        <w:t xml:space="preserve">Avantages – inconvénients : </w:t>
      </w:r>
    </w:p>
    <w:p w:rsidR="00936C52" w:rsidRPr="00936C52" w:rsidRDefault="00936C52" w:rsidP="00936C52">
      <w:pPr>
        <w:pStyle w:val="Paragraphedeliste"/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70AD47" w:themeColor="accent6"/>
          <w:sz w:val="22"/>
          <w:szCs w:val="22"/>
        </w:rPr>
      </w:pPr>
    </w:p>
    <w:p w:rsidR="00822E81" w:rsidRDefault="00890F13" w:rsidP="00936C5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ins w:id="20" w:author="cauzid5" w:date="2019-12-02T21:57:00Z">
        <w:r>
          <w:rPr>
            <w:rFonts w:ascii="Helvetica Neue" w:hAnsi="Helvetica Neue" w:cs="Helvetica Neue"/>
            <w:color w:val="000000"/>
            <w:sz w:val="22"/>
            <w:szCs w:val="22"/>
          </w:rPr>
          <w:t xml:space="preserve">Les techniques </w:t>
        </w:r>
      </w:ins>
      <w:r w:rsidR="001347EC">
        <w:rPr>
          <w:rFonts w:ascii="Helvetica Neue" w:hAnsi="Helvetica Neue" w:cs="Helvetica Neue"/>
          <w:color w:val="000000"/>
          <w:sz w:val="22"/>
          <w:szCs w:val="22"/>
        </w:rPr>
        <w:t xml:space="preserve">XAFS </w:t>
      </w:r>
      <w:del w:id="21" w:author="cauzid5" w:date="2019-12-02T21:57:00Z">
        <w:r w:rsidR="00AA4560" w:rsidDel="00890F13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est </w:delText>
        </w:r>
      </w:del>
      <w:ins w:id="22" w:author="cauzid5" w:date="2019-12-02T21:57:00Z">
        <w:r>
          <w:rPr>
            <w:rFonts w:ascii="Helvetica Neue" w:hAnsi="Helvetica Neue" w:cs="Helvetica Neue"/>
            <w:color w:val="000000"/>
            <w:sz w:val="22"/>
            <w:szCs w:val="22"/>
          </w:rPr>
          <w:t xml:space="preserve">sont </w:t>
        </w:r>
      </w:ins>
      <w:del w:id="23" w:author="cauzid5" w:date="2019-12-02T21:57:00Z">
        <w:r w:rsidR="001347EC" w:rsidDel="00890F13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une </w:delText>
        </w:r>
      </w:del>
      <w:ins w:id="24" w:author="cauzid5" w:date="2019-12-02T21:57:00Z">
        <w:r>
          <w:rPr>
            <w:rFonts w:ascii="Helvetica Neue" w:hAnsi="Helvetica Neue" w:cs="Helvetica Neue"/>
            <w:color w:val="000000"/>
            <w:sz w:val="22"/>
            <w:szCs w:val="22"/>
          </w:rPr>
          <w:t>de</w:t>
        </w:r>
        <w:r>
          <w:rPr>
            <w:rFonts w:ascii="Helvetica Neue" w:hAnsi="Helvetica Neue" w:cs="Helvetica Neue"/>
            <w:color w:val="000000"/>
            <w:sz w:val="22"/>
            <w:szCs w:val="22"/>
          </w:rPr>
          <w:t xml:space="preserve"> </w:t>
        </w:r>
      </w:ins>
      <w:r w:rsidR="001C7A32">
        <w:rPr>
          <w:rFonts w:ascii="Helvetica Neue" w:hAnsi="Helvetica Neue" w:cs="Helvetica Neue"/>
          <w:color w:val="000000"/>
          <w:sz w:val="22"/>
          <w:szCs w:val="22"/>
        </w:rPr>
        <w:t>bonne</w:t>
      </w:r>
      <w:ins w:id="25" w:author="cauzid5" w:date="2019-12-02T21:57:00Z">
        <w:r>
          <w:rPr>
            <w:rFonts w:ascii="Helvetica Neue" w:hAnsi="Helvetica Neue" w:cs="Helvetica Neue"/>
            <w:color w:val="000000"/>
            <w:sz w:val="22"/>
            <w:szCs w:val="22"/>
          </w:rPr>
          <w:t>s</w:t>
        </w:r>
      </w:ins>
      <w:r w:rsidR="001C7A32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1347EC">
        <w:rPr>
          <w:rFonts w:ascii="Helvetica Neue" w:hAnsi="Helvetica Neue" w:cs="Helvetica Neue"/>
          <w:color w:val="000000"/>
          <w:sz w:val="22"/>
          <w:szCs w:val="22"/>
        </w:rPr>
        <w:t>technique</w:t>
      </w:r>
      <w:ins w:id="26" w:author="cauzid5" w:date="2019-12-02T21:57:00Z">
        <w:r>
          <w:rPr>
            <w:rFonts w:ascii="Helvetica Neue" w:hAnsi="Helvetica Neue" w:cs="Helvetica Neue"/>
            <w:color w:val="000000"/>
            <w:sz w:val="22"/>
            <w:szCs w:val="22"/>
          </w:rPr>
          <w:t>s</w:t>
        </w:r>
      </w:ins>
      <w:r w:rsidR="001347EC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1C7A32">
        <w:rPr>
          <w:rFonts w:ascii="Helvetica Neue" w:hAnsi="Helvetica Neue" w:cs="Helvetica Neue"/>
          <w:color w:val="000000"/>
          <w:sz w:val="22"/>
          <w:szCs w:val="22"/>
        </w:rPr>
        <w:t xml:space="preserve">fournissant </w:t>
      </w:r>
      <w:r w:rsidR="001347EC">
        <w:rPr>
          <w:rFonts w:ascii="Helvetica Neue" w:hAnsi="Helvetica Neue" w:cs="Helvetica Neue"/>
          <w:color w:val="000000"/>
          <w:sz w:val="22"/>
          <w:szCs w:val="22"/>
        </w:rPr>
        <w:t>des informations fiables et utiles</w:t>
      </w:r>
      <w:r w:rsidR="00AA4560">
        <w:rPr>
          <w:rFonts w:ascii="Helvetica Neue" w:hAnsi="Helvetica Neue" w:cs="Helvetica Neue"/>
          <w:color w:val="000000"/>
          <w:sz w:val="22"/>
          <w:szCs w:val="22"/>
        </w:rPr>
        <w:t xml:space="preserve"> qui permettent de déterminer l’environnement chimique </w:t>
      </w:r>
      <w:del w:id="27" w:author="cauzid5" w:date="2019-12-02T21:57:00Z">
        <w:r w:rsidR="00AA4560" w:rsidDel="00890F13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et physique </w:delText>
        </w:r>
      </w:del>
      <w:r w:rsidR="00AA4560">
        <w:rPr>
          <w:rFonts w:ascii="Helvetica Neue" w:hAnsi="Helvetica Neue" w:cs="Helvetica Neue"/>
          <w:color w:val="000000"/>
          <w:sz w:val="22"/>
          <w:szCs w:val="22"/>
        </w:rPr>
        <w:t>de l’atome sondé</w:t>
      </w:r>
      <w:del w:id="28" w:author="cauzid5" w:date="2019-12-02T21:57:00Z">
        <w:r w:rsidR="00DC2B4F" w:rsidDel="00890F13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, </w:delText>
        </w:r>
        <w:r w:rsidR="00822E81" w:rsidDel="00890F13">
          <w:rPr>
            <w:rFonts w:ascii="Helvetica Neue" w:hAnsi="Helvetica Neue" w:cs="Helvetica Neue"/>
            <w:color w:val="000000"/>
            <w:sz w:val="22"/>
            <w:szCs w:val="22"/>
          </w:rPr>
          <w:delText>effectivement c</w:delText>
        </w:r>
      </w:del>
      <w:ins w:id="29" w:author="cauzid5" w:date="2019-12-02T21:57:00Z">
        <w:r>
          <w:rPr>
            <w:rFonts w:ascii="Helvetica Neue" w:hAnsi="Helvetica Neue" w:cs="Helvetica Neue"/>
            <w:color w:val="000000"/>
            <w:sz w:val="22"/>
            <w:szCs w:val="22"/>
          </w:rPr>
          <w:t>. C</w:t>
        </w:r>
      </w:ins>
      <w:r w:rsidR="00822E81">
        <w:rPr>
          <w:rFonts w:ascii="Helvetica Neue" w:hAnsi="Helvetica Neue" w:cs="Helvetica Neue"/>
          <w:color w:val="000000"/>
          <w:sz w:val="22"/>
          <w:szCs w:val="22"/>
        </w:rPr>
        <w:t xml:space="preserve">ette technique nous permet d’avoir la nature et le nombre de voisins ainsi que la distance et les angles entre les voisins. Nous avons donc la spéciation de l’élément sondé. </w:t>
      </w:r>
    </w:p>
    <w:p w:rsidR="00822E81" w:rsidRDefault="00DC2B4F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Cependant c</w:t>
      </w:r>
      <w:r w:rsidR="00822E81">
        <w:rPr>
          <w:rFonts w:ascii="Helvetica Neue" w:hAnsi="Helvetica Neue" w:cs="Helvetica Neue"/>
          <w:color w:val="000000"/>
          <w:sz w:val="22"/>
          <w:szCs w:val="22"/>
        </w:rPr>
        <w:t xml:space="preserve">ette méthode </w:t>
      </w:r>
      <w:r w:rsidR="00BD031F">
        <w:rPr>
          <w:rFonts w:ascii="Helvetica Neue" w:hAnsi="Helvetica Neue" w:cs="Helvetica Neue"/>
          <w:color w:val="000000"/>
          <w:sz w:val="22"/>
          <w:szCs w:val="22"/>
        </w:rPr>
        <w:t xml:space="preserve">est limitée par </w:t>
      </w:r>
      <w:r w:rsidR="00822E81">
        <w:rPr>
          <w:rFonts w:ascii="Helvetica Neue" w:hAnsi="Helvetica Neue" w:cs="Helvetica Neue"/>
          <w:color w:val="000000"/>
          <w:sz w:val="22"/>
          <w:szCs w:val="22"/>
        </w:rPr>
        <w:t>la nécessité d’utilis</w:t>
      </w:r>
      <w:r w:rsidR="00BD031F">
        <w:rPr>
          <w:rFonts w:ascii="Helvetica Neue" w:hAnsi="Helvetica Neue" w:cs="Helvetica Neue"/>
          <w:color w:val="000000"/>
          <w:sz w:val="22"/>
          <w:szCs w:val="22"/>
        </w:rPr>
        <w:t>er</w:t>
      </w:r>
      <w:r w:rsidR="00822E81">
        <w:rPr>
          <w:rFonts w:ascii="Helvetica Neue" w:hAnsi="Helvetica Neue" w:cs="Helvetica Neue"/>
          <w:color w:val="000000"/>
          <w:sz w:val="22"/>
          <w:szCs w:val="22"/>
        </w:rPr>
        <w:t xml:space="preserve"> une source de rayonnement synchrotron</w:t>
      </w:r>
      <w:ins w:id="30" w:author="cauzid5" w:date="2019-12-02T21:57:00Z"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>, difficile d</w:t>
        </w:r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>’</w:t>
        </w:r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 xml:space="preserve">accès, </w:t>
        </w:r>
      </w:ins>
      <w:del w:id="31" w:author="cauzid5" w:date="2019-12-02T21:57:00Z">
        <w:r w:rsidR="00BD031F" w:rsidDel="00890F13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 </w:delText>
        </w:r>
      </w:del>
      <w:r w:rsidR="00822E81">
        <w:rPr>
          <w:rFonts w:ascii="Helvetica Neue" w:hAnsi="Helvetica Neue" w:cs="Helvetica Neue"/>
          <w:color w:val="000000"/>
          <w:sz w:val="22"/>
          <w:szCs w:val="22"/>
        </w:rPr>
        <w:t xml:space="preserve">ce qui </w:t>
      </w:r>
      <w:del w:id="32" w:author="cauzid5" w:date="2019-12-02T21:57:00Z">
        <w:r w:rsidR="00822E81" w:rsidDel="00890F13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n’est pas toujours possible donc </w:delText>
        </w:r>
      </w:del>
      <w:ins w:id="33" w:author="cauzid5" w:date="2019-12-02T21:57:00Z">
        <w:r w:rsidR="00890F13">
          <w:rPr>
            <w:rFonts w:ascii="Helvetica Neue" w:hAnsi="Helvetica Neue" w:cs="Helvetica Neue"/>
            <w:color w:val="000000"/>
            <w:sz w:val="22"/>
            <w:szCs w:val="22"/>
          </w:rPr>
          <w:t xml:space="preserve">rend les techniques </w:t>
        </w:r>
      </w:ins>
      <w:r w:rsidR="00822E81">
        <w:rPr>
          <w:rFonts w:ascii="Helvetica Neue" w:hAnsi="Helvetica Neue" w:cs="Helvetica Neue"/>
          <w:color w:val="000000"/>
          <w:sz w:val="22"/>
          <w:szCs w:val="22"/>
        </w:rPr>
        <w:t xml:space="preserve">XAFS </w:t>
      </w:r>
      <w:del w:id="34" w:author="cauzid5" w:date="2019-12-02T21:58:00Z">
        <w:r w:rsidR="00822E81" w:rsidDel="00890F13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est </w:delText>
        </w:r>
      </w:del>
      <w:r w:rsidR="00822E81">
        <w:rPr>
          <w:rFonts w:ascii="Helvetica Neue" w:hAnsi="Helvetica Neue" w:cs="Helvetica Neue"/>
          <w:color w:val="000000"/>
          <w:sz w:val="22"/>
          <w:szCs w:val="22"/>
        </w:rPr>
        <w:t>moins courantes que d’autres méthodes spectroscopiques.</w:t>
      </w:r>
      <w:del w:id="35" w:author="cauzid5" w:date="2019-12-02T21:58:00Z">
        <w:r w:rsidR="00822E81" w:rsidDel="00890F13">
          <w:rPr>
            <w:rFonts w:ascii="Helvetica Neue" w:hAnsi="Helvetica Neue" w:cs="Helvetica Neue"/>
            <w:color w:val="000000"/>
            <w:sz w:val="22"/>
            <w:szCs w:val="22"/>
          </w:rPr>
          <w:delText xml:space="preserve"> </w:delText>
        </w:r>
      </w:del>
    </w:p>
    <w:p w:rsidR="00BD031F" w:rsidRDefault="00BD031F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1347EC" w:rsidRDefault="001347EC" w:rsidP="00936C52">
      <w:pPr>
        <w:autoSpaceDE w:val="0"/>
        <w:autoSpaceDN w:val="0"/>
        <w:adjustRightInd w:val="0"/>
        <w:spacing w:line="276" w:lineRule="auto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947532" w:rsidRDefault="00947532" w:rsidP="00936C52">
      <w:pPr>
        <w:spacing w:line="276" w:lineRule="auto"/>
        <w:jc w:val="both"/>
      </w:pPr>
    </w:p>
    <w:p w:rsidR="00947532" w:rsidRDefault="00947532" w:rsidP="00936C52">
      <w:pPr>
        <w:spacing w:line="276" w:lineRule="auto"/>
        <w:jc w:val="both"/>
      </w:pPr>
    </w:p>
    <w:p w:rsidR="00947532" w:rsidRDefault="00947532">
      <w:bookmarkStart w:id="36" w:name="_GoBack"/>
      <w:bookmarkEnd w:id="36"/>
    </w:p>
    <w:sectPr w:rsidR="00947532" w:rsidSect="008F3E5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cauzid5" w:date="2019-12-02T20:49:00Z" w:initials="c">
    <w:p w:rsidR="00130BEB" w:rsidRDefault="00130BEB">
      <w:pPr>
        <w:pStyle w:val="Commentaire"/>
      </w:pPr>
      <w:r>
        <w:rPr>
          <w:rStyle w:val="Marquedecommentaire"/>
        </w:rPr>
        <w:annotationRef/>
      </w:r>
      <w:r>
        <w:t>Ce n’est pas de niveau Master</w:t>
      </w:r>
    </w:p>
  </w:comment>
  <w:comment w:id="4" w:author="cauzid5" w:date="2019-12-02T20:49:00Z" w:initials="c">
    <w:p w:rsidR="00130BEB" w:rsidRDefault="00130BEB">
      <w:pPr>
        <w:pStyle w:val="Commentaire"/>
      </w:pPr>
      <w:r>
        <w:rPr>
          <w:rStyle w:val="Marquedecommentaire"/>
        </w:rPr>
        <w:annotationRef/>
      </w:r>
      <w:r>
        <w:t>NON</w:t>
      </w:r>
    </w:p>
  </w:comment>
  <w:comment w:id="6" w:author="cauzid5" w:date="2019-12-02T20:51:00Z" w:initials="c">
    <w:p w:rsidR="00130BEB" w:rsidRDefault="00130BEB">
      <w:pPr>
        <w:pStyle w:val="Commentaire"/>
      </w:pPr>
      <w:r>
        <w:rPr>
          <w:rStyle w:val="Marquedecommentaire"/>
        </w:rPr>
        <w:annotationRef/>
      </w:r>
      <w:r>
        <w:t xml:space="preserve">NON, on pourra atteindre des </w:t>
      </w:r>
      <w:proofErr w:type="gramStart"/>
      <w:r>
        <w:t>orbitales moléculaires non pleines</w:t>
      </w:r>
      <w:proofErr w:type="gramEnd"/>
      <w:r>
        <w:t>. Les orbitales électroniques sont limitées à quelques phénomènes très particuliers des sous-couches d et f.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6936"/>
    <w:multiLevelType w:val="hybridMultilevel"/>
    <w:tmpl w:val="5BA2D7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D196A"/>
    <w:multiLevelType w:val="hybridMultilevel"/>
    <w:tmpl w:val="6DBC3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02C94"/>
    <w:multiLevelType w:val="hybridMultilevel"/>
    <w:tmpl w:val="AC025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trackRevisions/>
  <w:defaultTabStop w:val="708"/>
  <w:hyphenationZone w:val="425"/>
  <w:characterSpacingControl w:val="doNotCompress"/>
  <w:compat/>
  <w:rsids>
    <w:rsidRoot w:val="001347EC"/>
    <w:rsid w:val="00080E57"/>
    <w:rsid w:val="00130BEB"/>
    <w:rsid w:val="001347EC"/>
    <w:rsid w:val="00166B6B"/>
    <w:rsid w:val="001C7A32"/>
    <w:rsid w:val="002052E5"/>
    <w:rsid w:val="002E45F3"/>
    <w:rsid w:val="00822E81"/>
    <w:rsid w:val="00890F13"/>
    <w:rsid w:val="00936C52"/>
    <w:rsid w:val="00947532"/>
    <w:rsid w:val="00994E60"/>
    <w:rsid w:val="00A12118"/>
    <w:rsid w:val="00AA4560"/>
    <w:rsid w:val="00B06AD0"/>
    <w:rsid w:val="00B768CE"/>
    <w:rsid w:val="00BD031F"/>
    <w:rsid w:val="00BD59B7"/>
    <w:rsid w:val="00CC19EB"/>
    <w:rsid w:val="00CC66EF"/>
    <w:rsid w:val="00DC2B4F"/>
    <w:rsid w:val="00E155A0"/>
    <w:rsid w:val="00E66054"/>
    <w:rsid w:val="00F370C9"/>
    <w:rsid w:val="00F6053C"/>
    <w:rsid w:val="00F92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B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7A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C5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C52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155A0"/>
    <w:pPr>
      <w:spacing w:after="200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130B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30BE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30B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30B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30B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Charline Godard</dc:creator>
  <cp:lastModifiedBy>cauzid5</cp:lastModifiedBy>
  <cp:revision>2</cp:revision>
  <dcterms:created xsi:type="dcterms:W3CDTF">2019-12-02T20:58:00Z</dcterms:created>
  <dcterms:modified xsi:type="dcterms:W3CDTF">2019-12-02T20:58:00Z</dcterms:modified>
</cp:coreProperties>
</file>