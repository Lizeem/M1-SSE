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B66" w:rsidRPr="00694B66" w:rsidRDefault="00694B66" w:rsidP="00694B66">
      <w:pPr>
        <w:rPr>
          <w:color w:val="000000" w:themeColor="text1"/>
        </w:rPr>
      </w:pPr>
      <w:r w:rsidRPr="00694B66">
        <w:rPr>
          <w:color w:val="000000" w:themeColor="text1"/>
        </w:rPr>
        <w:t>Gruyer Chloé</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694B66" w:rsidRPr="00694B66" w:rsidRDefault="00694B66" w:rsidP="00694B66">
      <w:pPr>
        <w:rPr>
          <w:color w:val="FF0000"/>
          <w:sz w:val="32"/>
          <w:szCs w:val="32"/>
          <w:u w:val="single"/>
        </w:rPr>
      </w:pPr>
      <w:r w:rsidRPr="00694B66">
        <w:rPr>
          <w:color w:val="000000" w:themeColor="text1"/>
        </w:rPr>
        <w:t>Torre Alexis</w:t>
      </w:r>
      <w:r>
        <w:rPr>
          <w:color w:val="000000" w:themeColor="text1"/>
        </w:rPr>
        <w:tab/>
      </w:r>
      <w:r>
        <w:rPr>
          <w:color w:val="000000" w:themeColor="text1"/>
        </w:rPr>
        <w:tab/>
      </w:r>
      <w:r>
        <w:rPr>
          <w:color w:val="000000" w:themeColor="text1"/>
        </w:rPr>
        <w:tab/>
      </w:r>
      <w:r w:rsidRPr="000F2ADD">
        <w:rPr>
          <w:color w:val="FF0000"/>
          <w:sz w:val="32"/>
          <w:szCs w:val="32"/>
          <w:u w:val="single"/>
        </w:rPr>
        <w:t xml:space="preserve">La </w:t>
      </w:r>
      <w:proofErr w:type="spellStart"/>
      <w:r w:rsidRPr="000F2ADD">
        <w:rPr>
          <w:color w:val="FF0000"/>
          <w:sz w:val="32"/>
          <w:szCs w:val="32"/>
          <w:u w:val="single"/>
        </w:rPr>
        <w:t>Spectométrie</w:t>
      </w:r>
      <w:proofErr w:type="spellEnd"/>
      <w:r w:rsidRPr="000F2ADD">
        <w:rPr>
          <w:color w:val="FF0000"/>
          <w:sz w:val="32"/>
          <w:szCs w:val="32"/>
          <w:u w:val="single"/>
        </w:rPr>
        <w:t xml:space="preserve"> FT IR</w:t>
      </w:r>
    </w:p>
    <w:p w:rsidR="00694B66" w:rsidRPr="00694B66" w:rsidRDefault="00694B66" w:rsidP="00694B66">
      <w:pPr>
        <w:rPr>
          <w:color w:val="000000" w:themeColor="text1"/>
        </w:rPr>
      </w:pPr>
      <w:r w:rsidRPr="00694B66">
        <w:rPr>
          <w:color w:val="000000" w:themeColor="text1"/>
        </w:rPr>
        <w:t xml:space="preserve">Diouf </w:t>
      </w:r>
      <w:proofErr w:type="spellStart"/>
      <w:r w:rsidRPr="00694B66">
        <w:rPr>
          <w:color w:val="000000" w:themeColor="text1"/>
        </w:rPr>
        <w:t>Idy</w:t>
      </w:r>
      <w:proofErr w:type="spellEnd"/>
      <w:r w:rsidRPr="00694B66">
        <w:rPr>
          <w:color w:val="000000" w:themeColor="text1"/>
        </w:rPr>
        <w:t xml:space="preserve"> </w:t>
      </w:r>
    </w:p>
    <w:p w:rsidR="000F2ADD" w:rsidRDefault="000F2ADD" w:rsidP="00F90E96"/>
    <w:p w:rsidR="00F90E96" w:rsidRDefault="000812B3" w:rsidP="00F90E96">
      <w:r>
        <w:t>La spectrométrie Infrarouge à Transformée de Fourier ou FTIR (de l’anglais Fourier-</w:t>
      </w:r>
      <w:proofErr w:type="spellStart"/>
      <w:r>
        <w:t>Transformed</w:t>
      </w:r>
      <w:proofErr w:type="spellEnd"/>
      <w:r>
        <w:t xml:space="preserve"> </w:t>
      </w:r>
      <w:proofErr w:type="spellStart"/>
      <w:r>
        <w:t>InfraRed</w:t>
      </w:r>
      <w:proofErr w:type="spellEnd"/>
      <w:r>
        <w:t xml:space="preserve"> </w:t>
      </w:r>
      <w:proofErr w:type="spellStart"/>
      <w:r>
        <w:t>Spectroscopy</w:t>
      </w:r>
      <w:proofErr w:type="spellEnd"/>
      <w:r>
        <w:t>) est une technique analytique spectroscopique se basant sur le phénomène physique d</w:t>
      </w:r>
      <w:r w:rsidR="00C46267">
        <w:t>’</w:t>
      </w:r>
      <w:r>
        <w:t xml:space="preserve"> </w:t>
      </w:r>
      <w:del w:id="0" w:author="cauzid5" w:date="2019-12-02T19:39:00Z">
        <w:r w:rsidDel="007A5BB2">
          <w:delText>interaction entre l</w:delText>
        </w:r>
      </w:del>
      <w:ins w:id="1" w:author="cauzid5" w:date="2019-12-02T19:39:00Z">
        <w:r w:rsidR="007A5BB2">
          <w:t>absorption d</w:t>
        </w:r>
      </w:ins>
      <w:r>
        <w:t>es photons d</w:t>
      </w:r>
      <w:r w:rsidR="00C46267">
        <w:t xml:space="preserve">e </w:t>
      </w:r>
      <w:r>
        <w:t>rayonnement infrarouge (</w:t>
      </w:r>
      <w:r w:rsidR="00C46267">
        <w:t xml:space="preserve">rayonnement du spectre électromagnétique </w:t>
      </w:r>
      <w:r w:rsidR="0000015A">
        <w:t xml:space="preserve">de </w:t>
      </w:r>
      <w:r>
        <w:t>longueur d’onde comprise dans une gamme de 750 nm pour les IR proches à environ 25 µm pour les IR lointains)</w:t>
      </w:r>
      <w:r w:rsidR="00C46267">
        <w:t xml:space="preserve"> </w:t>
      </w:r>
      <w:del w:id="2" w:author="cauzid5" w:date="2019-12-02T19:39:00Z">
        <w:r w:rsidR="00C46267" w:rsidDel="007A5BB2">
          <w:delText>et</w:delText>
        </w:r>
        <w:r w:rsidR="00BD0276" w:rsidDel="007A5BB2">
          <w:delText xml:space="preserve"> la matière,</w:delText>
        </w:r>
      </w:del>
      <w:ins w:id="3" w:author="cauzid5" w:date="2019-12-02T19:39:00Z">
        <w:r w:rsidR="007A5BB2">
          <w:t>par</w:t>
        </w:r>
      </w:ins>
      <w:r w:rsidR="00C46267">
        <w:t xml:space="preserve"> les vibrations moléculaires </w:t>
      </w:r>
      <w:del w:id="4" w:author="cauzid5" w:date="2019-12-02T19:39:00Z">
        <w:r w:rsidR="00BD0276" w:rsidDel="007A5BB2">
          <w:delText xml:space="preserve">résultantes servant à </w:delText>
        </w:r>
        <w:r w:rsidR="00C46267" w:rsidDel="007A5BB2">
          <w:delText xml:space="preserve"> caractériser </w:delText>
        </w:r>
      </w:del>
      <w:ins w:id="5" w:author="cauzid5" w:date="2019-12-02T19:39:00Z">
        <w:r w:rsidR="007A5BB2">
          <w:t>d’</w:t>
        </w:r>
      </w:ins>
      <w:r w:rsidR="00C46267">
        <w:t>un échantillon .</w:t>
      </w:r>
    </w:p>
    <w:p w:rsidR="000812B3" w:rsidRDefault="000812B3" w:rsidP="00F90E96"/>
    <w:p w:rsidR="00F90E96" w:rsidRDefault="00F90E96" w:rsidP="00F90E96">
      <w:pPr>
        <w:rPr>
          <w:b/>
          <w:bCs/>
          <w:u w:val="single"/>
        </w:rPr>
      </w:pPr>
      <w:r w:rsidRPr="000812B3">
        <w:rPr>
          <w:b/>
          <w:bCs/>
          <w:u w:val="single"/>
        </w:rPr>
        <w:t>Principe Physique</w:t>
      </w:r>
      <w:r w:rsidR="000812B3" w:rsidRPr="000812B3">
        <w:rPr>
          <w:b/>
          <w:bCs/>
          <w:u w:val="single"/>
        </w:rPr>
        <w:t> :</w:t>
      </w:r>
    </w:p>
    <w:p w:rsidR="00222AA1" w:rsidRDefault="008A3374" w:rsidP="004206D9">
      <w:r>
        <w:t>La s</w:t>
      </w:r>
      <w:r w:rsidR="005D0C5A">
        <w:t>pectrom</w:t>
      </w:r>
      <w:r w:rsidR="00807DF2">
        <w:t>étrie IR </w:t>
      </w:r>
      <w:r>
        <w:t>exploite le phénomène d’</w:t>
      </w:r>
      <w:r w:rsidR="00807DF2">
        <w:t>absorption d’un rayonnement</w:t>
      </w:r>
      <w:r w:rsidR="001D36B4">
        <w:t xml:space="preserve"> </w:t>
      </w:r>
      <w:r>
        <w:t>infrarouge</w:t>
      </w:r>
      <w:r w:rsidR="00807DF2">
        <w:t xml:space="preserve"> par une molécule</w:t>
      </w:r>
      <w:r>
        <w:t>.</w:t>
      </w:r>
      <w:r w:rsidR="00D4052A">
        <w:t xml:space="preserve"> </w:t>
      </w:r>
      <w:r>
        <w:t>C</w:t>
      </w:r>
      <w:r w:rsidR="00807DF2">
        <w:t xml:space="preserve">ette absorption </w:t>
      </w:r>
      <w:r>
        <w:t>se réalise suivant</w:t>
      </w:r>
      <w:r w:rsidR="005D54E4">
        <w:t xml:space="preserve"> des niveaux discrets d’énergie</w:t>
      </w:r>
      <w:r w:rsidR="0000015A">
        <w:t>,</w:t>
      </w:r>
      <w:r w:rsidR="005D54E4">
        <w:t xml:space="preserve"> imputable</w:t>
      </w:r>
      <w:r>
        <w:t>s aux mouvements de</w:t>
      </w:r>
      <w:r w:rsidR="005D54E4">
        <w:t xml:space="preserve"> vibration des </w:t>
      </w:r>
      <w:r>
        <w:t xml:space="preserve">liaisons moléculaires. </w:t>
      </w:r>
      <w:r w:rsidR="00222AA1">
        <w:t>En effet</w:t>
      </w:r>
      <w:r w:rsidR="0000015A">
        <w:t>,</w:t>
      </w:r>
      <w:r w:rsidR="00222AA1">
        <w:t xml:space="preserve"> les molécules sont toujours en mouvement. </w:t>
      </w:r>
      <w:r w:rsidR="0000015A">
        <w:t>C</w:t>
      </w:r>
      <w:r w:rsidR="00222AA1">
        <w:t xml:space="preserve">es mouvements moléculaires peuvent revêtir trois aspects : rotations, translations et vibrations; seules </w:t>
      </w:r>
      <w:commentRangeStart w:id="6"/>
      <w:r w:rsidR="00222AA1">
        <w:t>ces dernières sont détectables en spectrométrie IR</w:t>
      </w:r>
      <w:commentRangeEnd w:id="6"/>
      <w:r w:rsidR="007A5BB2">
        <w:rPr>
          <w:rStyle w:val="Marquedecommentaire"/>
        </w:rPr>
        <w:commentReference w:id="6"/>
      </w:r>
      <w:r w:rsidR="00222AA1">
        <w:t xml:space="preserve">. </w:t>
      </w:r>
    </w:p>
    <w:p w:rsidR="007137B8" w:rsidRDefault="008A3374" w:rsidP="004206D9">
      <w:r>
        <w:t>Or, c</w:t>
      </w:r>
      <w:r w:rsidR="00C96FFA">
        <w:t>es vibrations ne sont pas possibles pour toutes les énergies d’excitation</w:t>
      </w:r>
      <w:r>
        <w:t xml:space="preserve"> car les états d’énergie des molécules respectent les lois de la mécanique quantique; </w:t>
      </w:r>
      <w:r w:rsidR="00353DDC">
        <w:t xml:space="preserve">seuls des </w:t>
      </w:r>
      <w:r>
        <w:t xml:space="preserve">quantums </w:t>
      </w:r>
      <w:r w:rsidR="001D36B4">
        <w:t>d’énergie</w:t>
      </w:r>
      <w:r>
        <w:t xml:space="preserve"> (</w:t>
      </w:r>
      <w:r w:rsidR="00C96FFA">
        <w:t>états discrets d’énergie</w:t>
      </w:r>
      <w:r>
        <w:t>)</w:t>
      </w:r>
      <w:r w:rsidR="00C96FFA">
        <w:t xml:space="preserve"> </w:t>
      </w:r>
      <w:r w:rsidR="00353DDC">
        <w:t xml:space="preserve">bien déterminés </w:t>
      </w:r>
      <w:r>
        <w:t>produisent d</w:t>
      </w:r>
      <w:r w:rsidR="00C96FFA">
        <w:t>es vibrations</w:t>
      </w:r>
      <w:r>
        <w:t>.</w:t>
      </w:r>
    </w:p>
    <w:p w:rsidR="007137B8" w:rsidRDefault="007137B8" w:rsidP="004206D9">
      <w:r w:rsidRPr="00FC6C31">
        <w:t xml:space="preserve">On peut y faire une analogie avec un ressort. </w:t>
      </w:r>
      <w:r w:rsidR="00E70679" w:rsidRPr="00FC6C31">
        <w:t>Toute</w:t>
      </w:r>
      <w:r w:rsidRPr="00FC6C31">
        <w:t xml:space="preserve"> molécule possède une énergie </w:t>
      </w:r>
      <w:r w:rsidR="00E70679" w:rsidRPr="00FC6C31">
        <w:t>qui est</w:t>
      </w:r>
      <w:r w:rsidRPr="00FC6C31">
        <w:t xml:space="preserve"> fonction de la distance atomique.  Ceci est présenté par la courbe de Morse :</w:t>
      </w:r>
      <w:r>
        <w:t xml:space="preserve"> </w:t>
      </w:r>
    </w:p>
    <w:p w:rsidR="00DD282D" w:rsidRDefault="007137B8" w:rsidP="00DD282D">
      <w:pPr>
        <w:keepNext/>
        <w:jc w:val="center"/>
      </w:pPr>
      <w:r>
        <w:rPr>
          <w:noProof/>
          <w:lang w:eastAsia="fr-FR"/>
        </w:rPr>
        <w:drawing>
          <wp:inline distT="0" distB="0" distL="0" distR="0">
            <wp:extent cx="5276850" cy="2495550"/>
            <wp:effectExtent l="0" t="0" r="0" b="0"/>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be_mors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6850" cy="2495550"/>
                    </a:xfrm>
                    <a:prstGeom prst="rect">
                      <a:avLst/>
                    </a:prstGeom>
                  </pic:spPr>
                </pic:pic>
              </a:graphicData>
            </a:graphic>
          </wp:inline>
        </w:drawing>
      </w:r>
    </w:p>
    <w:p w:rsidR="007137B8" w:rsidRDefault="00DD282D" w:rsidP="00DD282D">
      <w:pPr>
        <w:pStyle w:val="Lgende"/>
        <w:jc w:val="center"/>
      </w:pPr>
      <w:proofErr w:type="spellStart"/>
      <w:r>
        <w:t>Fig</w:t>
      </w:r>
      <w:proofErr w:type="spellEnd"/>
      <w:r>
        <w:t xml:space="preserve"> </w:t>
      </w:r>
      <w:r w:rsidR="00530169">
        <w:fldChar w:fldCharType="begin"/>
      </w:r>
      <w:r w:rsidR="00CF4436">
        <w:instrText xml:space="preserve"> SEQ Fig \* ARABIC </w:instrText>
      </w:r>
      <w:r w:rsidR="00530169">
        <w:fldChar w:fldCharType="separate"/>
      </w:r>
      <w:r w:rsidR="00EA30CD">
        <w:rPr>
          <w:noProof/>
        </w:rPr>
        <w:t>1</w:t>
      </w:r>
      <w:r w:rsidR="00530169">
        <w:rPr>
          <w:noProof/>
        </w:rPr>
        <w:fldChar w:fldCharType="end"/>
      </w:r>
      <w:r>
        <w:t xml:space="preserve"> Représentation graphique de la courbe de Morse</w:t>
      </w:r>
    </w:p>
    <w:p w:rsidR="007137B8" w:rsidRPr="00FC6C31" w:rsidRDefault="00300B01" w:rsidP="004206D9">
      <w:r w:rsidRPr="00FC6C31">
        <w:t>Ce graphique présente l’énergie</w:t>
      </w:r>
      <w:r w:rsidR="00E70679" w:rsidRPr="00FC6C31">
        <w:t xml:space="preserve"> de vibration moléculaire</w:t>
      </w:r>
      <w:r w:rsidRPr="00FC6C31">
        <w:t xml:space="preserve"> en fonction de la distance internucléaire. </w:t>
      </w:r>
      <w:commentRangeStart w:id="7"/>
      <w:r w:rsidRPr="00FC6C31">
        <w:t xml:space="preserve">Lorsque l’énergie est égale à 0, à l’endroit où il est écrit </w:t>
      </w:r>
      <w:r w:rsidRPr="00FC6C31">
        <w:rPr>
          <w:sz w:val="32"/>
          <w:szCs w:val="32"/>
        </w:rPr>
        <w:t>r</w:t>
      </w:r>
      <w:r w:rsidRPr="00FC6C31">
        <w:rPr>
          <w:sz w:val="32"/>
          <w:szCs w:val="32"/>
          <w:vertAlign w:val="subscript"/>
        </w:rPr>
        <w:t>e</w:t>
      </w:r>
      <w:r w:rsidR="00115197" w:rsidRPr="00FC6C31">
        <w:rPr>
          <w:sz w:val="32"/>
          <w:szCs w:val="32"/>
          <w:vertAlign w:val="subscript"/>
        </w:rPr>
        <w:t>,</w:t>
      </w:r>
      <w:r w:rsidRPr="00FC6C31">
        <w:t xml:space="preserve"> la molécule est totalement stable. </w:t>
      </w:r>
      <w:proofErr w:type="gramStart"/>
      <w:r w:rsidRPr="00FC6C31">
        <w:rPr>
          <w:sz w:val="32"/>
          <w:szCs w:val="32"/>
        </w:rPr>
        <w:t>r</w:t>
      </w:r>
      <w:r w:rsidRPr="00FC6C31">
        <w:rPr>
          <w:sz w:val="32"/>
          <w:szCs w:val="32"/>
          <w:vertAlign w:val="subscript"/>
        </w:rPr>
        <w:t>e</w:t>
      </w:r>
      <w:proofErr w:type="gramEnd"/>
      <w:r w:rsidRPr="00FC6C31">
        <w:rPr>
          <w:sz w:val="32"/>
          <w:szCs w:val="32"/>
          <w:vertAlign w:val="subscript"/>
        </w:rPr>
        <w:t xml:space="preserve"> </w:t>
      </w:r>
      <w:r w:rsidRPr="00FC6C31">
        <w:t>est de ce fait la distance à laquelle la molécule est la plus stable.</w:t>
      </w:r>
      <w:r w:rsidR="00BD4AFC" w:rsidRPr="00FC6C31">
        <w:t xml:space="preserve"> L’asymptote présente au sommet du graphique </w:t>
      </w:r>
      <w:r w:rsidR="00E70679" w:rsidRPr="00FC6C31">
        <w:t>indique</w:t>
      </w:r>
      <w:r w:rsidR="00BD4AFC" w:rsidRPr="00FC6C31">
        <w:t xml:space="preserve"> l’énergie de dissociation de la molécule. </w:t>
      </w:r>
      <w:r w:rsidR="00E70679" w:rsidRPr="00FC6C31">
        <w:t xml:space="preserve">La </w:t>
      </w:r>
      <w:r w:rsidR="00BD4AFC" w:rsidRPr="00FC6C31">
        <w:t xml:space="preserve">courbe harmonique ne présente </w:t>
      </w:r>
      <w:r w:rsidR="00BD4AFC" w:rsidRPr="00FC6C31">
        <w:lastRenderedPageBreak/>
        <w:t>aucune rupture</w:t>
      </w:r>
      <w:r w:rsidR="00774ED3" w:rsidRPr="00FC6C31">
        <w:t xml:space="preserve"> </w:t>
      </w:r>
      <w:r w:rsidR="00BD4AFC" w:rsidRPr="00FC6C31">
        <w:t>de la molécule</w:t>
      </w:r>
      <w:r w:rsidR="00634FF2" w:rsidRPr="00FC6C31">
        <w:t xml:space="preserve"> et </w:t>
      </w:r>
      <w:r w:rsidR="00E70679" w:rsidRPr="00FC6C31">
        <w:t xml:space="preserve">ne </w:t>
      </w:r>
      <w:r w:rsidR="00634FF2" w:rsidRPr="00FC6C31">
        <w:t>décrit</w:t>
      </w:r>
      <w:r w:rsidR="00E70679" w:rsidRPr="00FC6C31">
        <w:t xml:space="preserve"> donc pas </w:t>
      </w:r>
      <w:r w:rsidR="00634FF2" w:rsidRPr="00FC6C31">
        <w:t>le</w:t>
      </w:r>
      <w:r w:rsidR="00E70679" w:rsidRPr="00FC6C31">
        <w:t xml:space="preserve"> phénomène </w:t>
      </w:r>
      <w:r w:rsidR="00634FF2" w:rsidRPr="00FC6C31">
        <w:t>étudié de manière approprié</w:t>
      </w:r>
      <w:r w:rsidR="00BD4AFC" w:rsidRPr="00FC6C31">
        <w:t>.</w:t>
      </w:r>
      <w:r w:rsidR="00634FF2" w:rsidRPr="00FC6C31">
        <w:t xml:space="preserve"> La courbe de Morse est plus proche de la réalité.</w:t>
      </w:r>
      <w:r w:rsidR="00BD4AFC" w:rsidRPr="00FC6C31">
        <w:t xml:space="preserve"> </w:t>
      </w:r>
    </w:p>
    <w:p w:rsidR="007137B8" w:rsidRDefault="00774ED3" w:rsidP="004206D9">
      <w:r w:rsidRPr="00FC6C31">
        <w:t>Lorsqu’une interaction se produit, de l’énergie est absorbée. La molécule se met donc à vibrer, représenté ici par les états V=0 et V=1.</w:t>
      </w:r>
    </w:p>
    <w:commentRangeEnd w:id="7"/>
    <w:p w:rsidR="007A5BB2" w:rsidRDefault="007A5BB2" w:rsidP="004206D9">
      <w:pPr>
        <w:rPr>
          <w:ins w:id="8" w:author="cauzid5" w:date="2019-12-02T19:43:00Z"/>
        </w:rPr>
      </w:pPr>
      <w:r>
        <w:rPr>
          <w:rStyle w:val="Marquedecommentaire"/>
        </w:rPr>
        <w:commentReference w:id="7"/>
      </w:r>
      <w:ins w:id="9" w:author="cauzid5" w:date="2019-12-02T19:43:00Z">
        <w:r>
          <w:t>La courbe de Morse repré</w:t>
        </w:r>
      </w:ins>
      <w:ins w:id="10" w:author="cauzid5" w:date="2019-12-02T19:44:00Z">
        <w:r>
          <w:t xml:space="preserve">sente la variation de l’énergie en fonction de la distance interatomique. Cette variation tend vers une constante égale à l’énergie de dissociation de la molécule vers les </w:t>
        </w:r>
      </w:ins>
      <w:ins w:id="11" w:author="cauzid5" w:date="2019-12-02T19:45:00Z">
        <w:r>
          <w:t xml:space="preserve">grandes distances entre atomes. Cette même énergie tend vers l’infini quand les deux atomes se rapprochent à des distances infiniment petites. </w:t>
        </w:r>
      </w:ins>
      <w:ins w:id="12" w:author="cauzid5" w:date="2019-12-02T19:46:00Z">
        <w:r>
          <w:t xml:space="preserve">Entre les deux, cette énergie passe par un minimum à la distance </w:t>
        </w:r>
        <w:proofErr w:type="spellStart"/>
        <w:r>
          <w:t>r</w:t>
        </w:r>
        <w:r w:rsidRPr="007A5BB2">
          <w:rPr>
            <w:vertAlign w:val="subscript"/>
            <w:rPrChange w:id="13" w:author="cauzid5" w:date="2019-12-02T19:46:00Z">
              <w:rPr/>
            </w:rPrChange>
          </w:rPr>
          <w:t>e</w:t>
        </w:r>
        <w:proofErr w:type="spellEnd"/>
        <w:r>
          <w:t xml:space="preserve">. </w:t>
        </w:r>
      </w:ins>
      <w:ins w:id="14" w:author="cauzid5" w:date="2019-12-02T19:47:00Z">
        <w:r>
          <w:t xml:space="preserve">Cependant, le niveau d’énergie </w:t>
        </w:r>
        <w:proofErr w:type="spellStart"/>
        <w:r>
          <w:t>r</w:t>
        </w:r>
        <w:r w:rsidRPr="007A5BB2">
          <w:rPr>
            <w:vertAlign w:val="subscript"/>
            <w:rPrChange w:id="15" w:author="cauzid5" w:date="2019-12-02T19:47:00Z">
              <w:rPr/>
            </w:rPrChange>
          </w:rPr>
          <w:t>e</w:t>
        </w:r>
        <w:proofErr w:type="spellEnd"/>
        <w:r>
          <w:t xml:space="preserve"> n’est atteint qu’au zéro absolu. </w:t>
        </w:r>
      </w:ins>
      <w:ins w:id="16" w:author="cauzid5" w:date="2019-12-02T19:48:00Z">
        <w:r w:rsidR="00371881">
          <w:t xml:space="preserve">Dès que la température s’éloigne du zéro absolu, les liaisons moléculaires vibrent. Ces niveaux de vibration sont représentés pas les </w:t>
        </w:r>
      </w:ins>
      <w:ins w:id="17" w:author="cauzid5" w:date="2019-12-02T19:49:00Z">
        <w:r w:rsidR="00371881">
          <w:t xml:space="preserve">droites horizontales v=0 et v=1. </w:t>
        </w:r>
      </w:ins>
      <w:ins w:id="18" w:author="cauzid5" w:date="2019-12-02T19:51:00Z">
        <w:r w:rsidR="00371881">
          <w:t>Le niveau fondamental est v=0, le premier niveau excité est v=1.</w:t>
        </w:r>
      </w:ins>
    </w:p>
    <w:p w:rsidR="007A5BB2" w:rsidRDefault="007A5BB2" w:rsidP="004206D9">
      <w:pPr>
        <w:rPr>
          <w:ins w:id="19" w:author="cauzid5" w:date="2019-12-02T19:43:00Z"/>
        </w:rPr>
      </w:pPr>
    </w:p>
    <w:p w:rsidR="007A5BB2" w:rsidRDefault="007A5BB2" w:rsidP="004206D9">
      <w:pPr>
        <w:rPr>
          <w:ins w:id="20" w:author="cauzid5" w:date="2019-12-02T19:43:00Z"/>
        </w:rPr>
      </w:pPr>
    </w:p>
    <w:p w:rsidR="00222AA1" w:rsidRDefault="008A3374" w:rsidP="004206D9">
      <w:r>
        <w:t xml:space="preserve"> </w:t>
      </w:r>
      <w:r w:rsidR="00AF3511">
        <w:t>Pour une molécule donnée</w:t>
      </w:r>
      <w:r w:rsidR="00671063">
        <w:t>,</w:t>
      </w:r>
      <w:r w:rsidR="00AF3511">
        <w:t xml:space="preserve"> le nombre de vibrations possibles est de </w:t>
      </w:r>
      <m:oMath>
        <m:r>
          <w:rPr>
            <w:rFonts w:ascii="Cambria Math" w:hAnsi="Cambria Math"/>
          </w:rPr>
          <m:t>3n-5</m:t>
        </m:r>
      </m:oMath>
      <w:r w:rsidR="00AF3511">
        <w:rPr>
          <w:rFonts w:eastAsiaTheme="minorEastAsia"/>
        </w:rPr>
        <w:t xml:space="preserve"> </w:t>
      </w:r>
      <w:proofErr w:type="gramStart"/>
      <w:r w:rsidR="00AF3511">
        <w:rPr>
          <w:rFonts w:eastAsiaTheme="minorEastAsia"/>
        </w:rPr>
        <w:t xml:space="preserve">ou </w:t>
      </w:r>
      <m:oMath>
        <w:proofErr w:type="gramEnd"/>
        <m:r>
          <w:rPr>
            <w:rFonts w:ascii="Cambria Math" w:eastAsiaTheme="minorEastAsia" w:hAnsi="Cambria Math"/>
          </w:rPr>
          <m:t>3n-6</m:t>
        </m:r>
      </m:oMath>
      <w:r w:rsidR="00AF3511">
        <w:rPr>
          <w:rFonts w:eastAsiaTheme="minorEastAsia"/>
        </w:rPr>
        <w:t xml:space="preserve">, </w:t>
      </w:r>
      <w:del w:id="21" w:author="cauzid5" w:date="2019-12-02T19:52:00Z">
        <w:r w:rsidR="00AF3511" w:rsidDel="00371881">
          <w:rPr>
            <w:rFonts w:eastAsiaTheme="minorEastAsia"/>
          </w:rPr>
          <w:delText xml:space="preserve">avec </w:delText>
        </w:r>
        <m:oMath>
          <m:r>
            <w:rPr>
              <w:rFonts w:ascii="Cambria Math" w:eastAsiaTheme="minorEastAsia" w:hAnsi="Cambria Math"/>
            </w:rPr>
            <m:t>n</m:t>
          </m:r>
        </m:oMath>
        <w:r w:rsidR="00AF3511" w:rsidDel="00371881">
          <w:rPr>
            <w:rFonts w:eastAsiaTheme="minorEastAsia"/>
          </w:rPr>
          <w:delText xml:space="preserve"> = fréquence de vibration de la molécule (Hz).</w:delText>
        </w:r>
      </w:del>
      <w:ins w:id="22" w:author="cauzid5" w:date="2019-12-02T19:52:00Z">
        <w:r w:rsidR="00371881">
          <w:rPr>
            <w:rFonts w:eastAsiaTheme="minorEastAsia"/>
          </w:rPr>
          <w:t>NON, n=nombre d</w:t>
        </w:r>
      </w:ins>
      <w:ins w:id="23" w:author="cauzid5" w:date="2019-12-02T19:53:00Z">
        <w:r w:rsidR="00371881">
          <w:rPr>
            <w:rFonts w:eastAsiaTheme="minorEastAsia"/>
          </w:rPr>
          <w:t>’atomes dans la molécule.</w:t>
        </w:r>
      </w:ins>
      <w:ins w:id="24" w:author="cauzid5" w:date="2019-12-02T19:52:00Z">
        <w:r w:rsidR="00371881">
          <w:rPr>
            <w:rFonts w:eastAsiaTheme="minorEastAsia"/>
          </w:rPr>
          <w:t xml:space="preserve"> </w:t>
        </w:r>
      </w:ins>
    </w:p>
    <w:p w:rsidR="00222AA1" w:rsidRDefault="008A3374" w:rsidP="004206D9">
      <w:r>
        <w:t>De plus</w:t>
      </w:r>
      <w:r w:rsidR="0000015A">
        <w:t>,</w:t>
      </w:r>
      <w:r>
        <w:t xml:space="preserve"> la spectromét</w:t>
      </w:r>
      <w:r w:rsidR="001D36B4">
        <w:t>ri</w:t>
      </w:r>
      <w:r>
        <w:t xml:space="preserve">e FT IR se base sur le </w:t>
      </w:r>
      <w:r w:rsidR="0000015A">
        <w:t>principe</w:t>
      </w:r>
      <w:r>
        <w:t xml:space="preserve"> qu’</w:t>
      </w:r>
      <w:r w:rsidR="001D36B4">
        <w:t xml:space="preserve">une </w:t>
      </w:r>
      <w:r>
        <w:t>énergie d’excitation est caractéristique d’une</w:t>
      </w:r>
      <w:r w:rsidR="001D36B4">
        <w:t xml:space="preserve"> </w:t>
      </w:r>
      <w:r w:rsidR="00C96FFA">
        <w:t>liaison chimique donnée: c’est</w:t>
      </w:r>
      <w:r w:rsidR="001D36B4">
        <w:t xml:space="preserve"> </w:t>
      </w:r>
      <w:r>
        <w:t>en quelque sorte son emprei</w:t>
      </w:r>
      <w:r w:rsidR="001D36B4">
        <w:t>nt</w:t>
      </w:r>
      <w:r>
        <w:t>e digitale</w:t>
      </w:r>
      <w:r w:rsidR="00C96FFA">
        <w:t xml:space="preserve">. </w:t>
      </w:r>
      <w:r w:rsidR="001D36B4">
        <w:t>De ce fait s</w:t>
      </w:r>
      <w:r w:rsidR="00C96FFA">
        <w:t xml:space="preserve">ur le spectre </w:t>
      </w:r>
      <w:r w:rsidR="001D36B4">
        <w:t xml:space="preserve">IR </w:t>
      </w:r>
      <w:r w:rsidR="00C96FFA">
        <w:t>obtenu</w:t>
      </w:r>
      <w:r w:rsidR="0000015A">
        <w:t>,</w:t>
      </w:r>
      <w:r w:rsidR="001D36B4" w:rsidRPr="001D36B4">
        <w:t xml:space="preserve"> </w:t>
      </w:r>
      <w:r w:rsidR="001D36B4">
        <w:t>on identifie les groupements chimiques présents dans l’échantillon,</w:t>
      </w:r>
      <w:r w:rsidR="00C96FFA">
        <w:t xml:space="preserve"> chaque bande </w:t>
      </w:r>
      <w:r w:rsidR="001D36B4">
        <w:t>traduisant</w:t>
      </w:r>
      <w:r w:rsidR="00C96FFA">
        <w:t xml:space="preserve"> </w:t>
      </w:r>
      <w:r w:rsidR="001D36B4">
        <w:t>le</w:t>
      </w:r>
      <w:r w:rsidR="00C96FFA">
        <w:t xml:space="preserve"> mode de vibration </w:t>
      </w:r>
      <w:r w:rsidR="001D36B4">
        <w:t>de la</w:t>
      </w:r>
      <w:r w:rsidR="00C96FFA">
        <w:t xml:space="preserve"> molécule</w:t>
      </w:r>
      <w:r w:rsidR="00F024B2">
        <w:t>.</w:t>
      </w:r>
      <w:r w:rsidR="00353DDC">
        <w:t xml:space="preserve"> L’intensité sur le spectre de la vibration étudiée est fonction de l’intensité de la variation de moment dipolaire de la molécule d’intérêt. </w:t>
      </w:r>
    </w:p>
    <w:p w:rsidR="004206D9" w:rsidRDefault="00F024B2" w:rsidP="004206D9">
      <w:r>
        <w:t xml:space="preserve">Cependant ces données </w:t>
      </w:r>
      <w:r w:rsidR="00671063">
        <w:t>peuvent varier</w:t>
      </w:r>
      <w:r>
        <w:t xml:space="preserve"> dans la mesure ou le mode de vibration de la molécule dépend d’autres facteurs</w:t>
      </w:r>
      <w:r w:rsidR="00AF3511">
        <w:t>,</w:t>
      </w:r>
      <w:r>
        <w:t xml:space="preserve"> tels que les conditions pression/température du milieu ou encore l’environnement chimique de la liaison étudiée (quels autres groupements chimiques l’avoisinent).</w:t>
      </w:r>
    </w:p>
    <w:p w:rsidR="0000015A" w:rsidRDefault="00FF10BD" w:rsidP="00F90E96">
      <w:pPr>
        <w:rPr>
          <w:rFonts w:eastAsiaTheme="minorEastAsia"/>
        </w:rPr>
      </w:pPr>
      <w:r>
        <w:rPr>
          <w:rFonts w:eastAsiaTheme="minorEastAsia"/>
        </w:rPr>
        <w:t>En spectroscopie IR, les photons étudiés donnent toute leur énergie au changement de vibration moléculaire et « disparaissent » ce faisant;</w:t>
      </w:r>
      <w:r w:rsidR="00E70679">
        <w:rPr>
          <w:rFonts w:eastAsiaTheme="minorEastAsia"/>
        </w:rPr>
        <w:t xml:space="preserve"> ce phénomène est appelé</w:t>
      </w:r>
      <w:r w:rsidR="0000015A">
        <w:rPr>
          <w:rFonts w:eastAsiaTheme="minorEastAsia"/>
        </w:rPr>
        <w:t xml:space="preserve"> d’absorption.</w:t>
      </w:r>
    </w:p>
    <w:p w:rsidR="000E648E" w:rsidRDefault="000E648E" w:rsidP="00F90E96">
      <w:pPr>
        <w:rPr>
          <w:ins w:id="25" w:author="cauzid5" w:date="2019-12-02T19:54:00Z"/>
          <w:rFonts w:eastAsiaTheme="minorEastAsia"/>
        </w:rPr>
      </w:pPr>
    </w:p>
    <w:p w:rsidR="00371881" w:rsidRDefault="00371881" w:rsidP="00F90E96">
      <w:pPr>
        <w:rPr>
          <w:ins w:id="26" w:author="cauzid5" w:date="2019-12-02T19:54:00Z"/>
          <w:rFonts w:eastAsiaTheme="minorEastAsia"/>
        </w:rPr>
      </w:pPr>
      <w:ins w:id="27" w:author="cauzid5" w:date="2019-12-02T19:54:00Z">
        <w:r>
          <w:rPr>
            <w:rFonts w:eastAsiaTheme="minorEastAsia"/>
          </w:rPr>
          <w:t xml:space="preserve">Il me semble </w:t>
        </w:r>
      </w:ins>
      <w:ins w:id="28" w:author="cauzid5" w:date="2019-12-02T19:58:00Z">
        <w:r>
          <w:rPr>
            <w:rFonts w:eastAsiaTheme="minorEastAsia"/>
          </w:rPr>
          <w:t>que votre présentation est un peu confuse. Faites des efforts de précision et d’exactitude quand vous écrivez.</w:t>
        </w:r>
      </w:ins>
    </w:p>
    <w:p w:rsidR="00371881" w:rsidRDefault="00371881" w:rsidP="00F90E96">
      <w:pPr>
        <w:rPr>
          <w:rFonts w:eastAsiaTheme="minorEastAsia"/>
        </w:rPr>
      </w:pPr>
    </w:p>
    <w:p w:rsidR="00F90E96" w:rsidRDefault="00F90E96" w:rsidP="00F90E96">
      <w:pPr>
        <w:rPr>
          <w:b/>
          <w:bCs/>
          <w:u w:val="single"/>
        </w:rPr>
      </w:pPr>
      <w:r w:rsidRPr="000812B3">
        <w:rPr>
          <w:b/>
          <w:bCs/>
          <w:u w:val="single"/>
        </w:rPr>
        <w:t>Instrumentation</w:t>
      </w:r>
      <w:r w:rsidR="000812B3" w:rsidRPr="000812B3">
        <w:rPr>
          <w:b/>
          <w:bCs/>
          <w:u w:val="single"/>
        </w:rPr>
        <w:t> :</w:t>
      </w:r>
      <w:r w:rsidRPr="000812B3">
        <w:rPr>
          <w:b/>
          <w:bCs/>
          <w:u w:val="single"/>
        </w:rPr>
        <w:t xml:space="preserve"> </w:t>
      </w:r>
    </w:p>
    <w:p w:rsidR="00C834AD" w:rsidRDefault="00C834AD" w:rsidP="00EF19AE">
      <w:r>
        <w:t>Pour</w:t>
      </w:r>
      <w:r w:rsidR="003F6120">
        <w:t xml:space="preserve"> </w:t>
      </w:r>
      <w:r>
        <w:t>effectuer une mesure en spectrométrie FT IR, on utilise un appareil de mesure, l’</w:t>
      </w:r>
      <w:r w:rsidR="000E2CEE">
        <w:t> </w:t>
      </w:r>
      <w:r w:rsidRPr="006A4327">
        <w:rPr>
          <w:u w:val="single"/>
        </w:rPr>
        <w:t>interféromètre</w:t>
      </w:r>
      <w:r>
        <w:t xml:space="preserve"> </w:t>
      </w:r>
      <w:r w:rsidR="00D4052A">
        <w:t>ou </w:t>
      </w:r>
      <w:r w:rsidR="00D4052A" w:rsidRPr="003F6120">
        <w:rPr>
          <w:u w:val="single"/>
        </w:rPr>
        <w:t>spectromètre</w:t>
      </w:r>
      <w:r w:rsidRPr="006A4327">
        <w:rPr>
          <w:u w:val="single"/>
        </w:rPr>
        <w:t xml:space="preserve"> FTIR</w:t>
      </w:r>
      <w:r>
        <w:t>. Dans cet appareil</w:t>
      </w:r>
      <w:r w:rsidR="006A4327">
        <w:t xml:space="preserve">, </w:t>
      </w:r>
      <w:r>
        <w:t>2 rayons infrarouges suivent 2 chemins optiques</w:t>
      </w:r>
      <w:r w:rsidR="006A4327">
        <w:t xml:space="preserve"> distincts; s</w:t>
      </w:r>
      <w:r>
        <w:t>eul l’un des deux faisceaux infrarouge</w:t>
      </w:r>
      <w:r w:rsidR="00D4052A">
        <w:t>s</w:t>
      </w:r>
      <w:r>
        <w:t xml:space="preserve"> travers</w:t>
      </w:r>
      <w:r w:rsidR="006A4327">
        <w:t>ant</w:t>
      </w:r>
      <w:r>
        <w:t xml:space="preserve"> l’échantillon. </w:t>
      </w:r>
      <w:commentRangeStart w:id="29"/>
      <w:r>
        <w:t>Pour exprimer l’absorption des rayons IR par la matière, on exprime le rapport d’intensité entre les 2 faisceaux IR</w:t>
      </w:r>
      <w:commentRangeEnd w:id="29"/>
      <w:r w:rsidR="004A1F53">
        <w:rPr>
          <w:rStyle w:val="Marquedecommentaire"/>
        </w:rPr>
        <w:commentReference w:id="29"/>
      </w:r>
      <w:r>
        <w:t xml:space="preserve">. </w:t>
      </w:r>
    </w:p>
    <w:p w:rsidR="00DD282D" w:rsidRDefault="005039AD" w:rsidP="00CF4436">
      <w:pPr>
        <w:keepNext/>
        <w:jc w:val="center"/>
      </w:pPr>
      <w:r>
        <w:rPr>
          <w:b/>
          <w:bCs/>
          <w:noProof/>
          <w:u w:val="single"/>
          <w:lang w:eastAsia="fr-FR"/>
        </w:rPr>
        <w:lastRenderedPageBreak/>
        <w:drawing>
          <wp:inline distT="0" distB="0" distL="0" distR="0">
            <wp:extent cx="4084320" cy="2844887"/>
            <wp:effectExtent l="19050" t="19050" r="11430" b="12700"/>
            <wp:docPr id="4" name="Image 4"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éromètre schéma.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95992" cy="2853017"/>
                    </a:xfrm>
                    <a:prstGeom prst="rect">
                      <a:avLst/>
                    </a:prstGeom>
                    <a:ln>
                      <a:solidFill>
                        <a:schemeClr val="tx1"/>
                      </a:solidFill>
                    </a:ln>
                  </pic:spPr>
                </pic:pic>
              </a:graphicData>
            </a:graphic>
          </wp:inline>
        </w:drawing>
      </w:r>
      <w:bookmarkStart w:id="30" w:name="_GoBack"/>
      <w:bookmarkEnd w:id="30"/>
    </w:p>
    <w:p w:rsidR="000812B3" w:rsidRDefault="00DD282D" w:rsidP="00DD282D">
      <w:pPr>
        <w:pStyle w:val="Lgende"/>
        <w:jc w:val="center"/>
        <w:rPr>
          <w:b/>
          <w:bCs/>
          <w:u w:val="single"/>
        </w:rPr>
      </w:pPr>
      <w:proofErr w:type="spellStart"/>
      <w:r>
        <w:t>Fig</w:t>
      </w:r>
      <w:proofErr w:type="spellEnd"/>
      <w:r>
        <w:t xml:space="preserve"> </w:t>
      </w:r>
      <w:r w:rsidR="00530169">
        <w:fldChar w:fldCharType="begin"/>
      </w:r>
      <w:r w:rsidR="00CF4436">
        <w:instrText xml:space="preserve"> SEQ Fig \* ARABIC </w:instrText>
      </w:r>
      <w:r w:rsidR="00530169">
        <w:fldChar w:fldCharType="separate"/>
      </w:r>
      <w:r w:rsidR="00EA30CD">
        <w:rPr>
          <w:noProof/>
        </w:rPr>
        <w:t>2</w:t>
      </w:r>
      <w:r w:rsidR="00530169">
        <w:rPr>
          <w:noProof/>
        </w:rPr>
        <w:fldChar w:fldCharType="end"/>
      </w:r>
      <w:r>
        <w:t xml:space="preserve"> Schéma de l'interféromètre</w:t>
      </w:r>
    </w:p>
    <w:p w:rsidR="007C4DD5" w:rsidRDefault="00FD39B5" w:rsidP="00F90E96">
      <w:r>
        <w:t xml:space="preserve">Une source lumineuse cohérente et polychromatique de longueur d’onde </w:t>
      </w:r>
      <w:r w:rsidR="00607678">
        <w:t>dans l’</w:t>
      </w:r>
      <w:r>
        <w:t xml:space="preserve">IR proche et moyen va rencontrer une surface semi-réfléchissante, la séparatrice. Ce dispositif laisse passer la moitié de la lumière incidente, qui continue son trajet et rencontre un miroir mobile, et réfléchit l’autre moitié vers un second miroir, fixe. </w:t>
      </w:r>
      <w:r w:rsidR="000F05CD">
        <w:t xml:space="preserve">Le chemin optique des ondes va varier selon le miroir (fixe ou mobile) qu’elles rencontrent. </w:t>
      </w:r>
      <w:r w:rsidR="007C4DD5">
        <w:t>Ce spectromètre utilise peu de systèmes optiques dispersifs</w:t>
      </w:r>
      <w:r w:rsidR="00F650C7">
        <w:t xml:space="preserve"> donc</w:t>
      </w:r>
      <w:r w:rsidR="007C4DD5">
        <w:t xml:space="preserve"> l’échantillon reçoit une forte intensité lumineuse et les mesures sont </w:t>
      </w:r>
      <w:commentRangeStart w:id="31"/>
      <w:r w:rsidR="007C4DD5">
        <w:t>précises</w:t>
      </w:r>
      <w:commentRangeEnd w:id="31"/>
      <w:r w:rsidR="004A1F53">
        <w:rPr>
          <w:rStyle w:val="Marquedecommentaire"/>
        </w:rPr>
        <w:commentReference w:id="31"/>
      </w:r>
      <w:r w:rsidR="007C4DD5">
        <w:t>.</w:t>
      </w:r>
    </w:p>
    <w:p w:rsidR="00607678" w:rsidRDefault="000F05CD" w:rsidP="00F90E96">
      <w:r>
        <w:t xml:space="preserve">Le miroir mobile pouvant être affecté d’une translation, il est possible de le décaler d’une </w:t>
      </w:r>
      <w:r w:rsidR="009E063A">
        <w:t>demi-longueur</w:t>
      </w:r>
      <w:r>
        <w:t xml:space="preserve"> d’onde </w:t>
      </w:r>
      <w:r w:rsidR="00607678">
        <w:t xml:space="preserve">l’un des faisceaux de photons </w:t>
      </w:r>
      <w:r>
        <w:t>afin de produire un décalage de phase entre les deux faisceaux lumineux,</w:t>
      </w:r>
      <w:r w:rsidR="003F08C6">
        <w:t xml:space="preserve"> </w:t>
      </w:r>
      <w:r>
        <w:t xml:space="preserve">qui sont </w:t>
      </w:r>
      <w:r w:rsidR="009E063A">
        <w:t xml:space="preserve">ainsi </w:t>
      </w:r>
      <w:r>
        <w:t>divisé</w:t>
      </w:r>
      <w:r w:rsidR="00607678">
        <w:t xml:space="preserve">s : </w:t>
      </w:r>
      <w:r>
        <w:t xml:space="preserve">l’un des deux est retardé. </w:t>
      </w:r>
      <w:r w:rsidR="009E063A">
        <w:t>En modifiant la position du miroir mobile grâce à un laser</w:t>
      </w:r>
      <w:r w:rsidR="00005926">
        <w:t xml:space="preserve"> (dans le domaine visible, ce qui rend l’opération précise </w:t>
      </w:r>
      <w:commentRangeStart w:id="32"/>
      <w:r w:rsidR="00005926">
        <w:t>et le mouvement du miroir rapide</w:t>
      </w:r>
      <w:commentRangeEnd w:id="32"/>
      <w:r w:rsidR="004A1F53">
        <w:rPr>
          <w:rStyle w:val="Marquedecommentaire"/>
        </w:rPr>
        <w:commentReference w:id="32"/>
      </w:r>
      <w:r w:rsidR="00005926">
        <w:t>)</w:t>
      </w:r>
      <w:r w:rsidR="009E063A">
        <w:t xml:space="preserve">, il est possible de créer des oppositions de phases ou des additions de phases à partir </w:t>
      </w:r>
      <w:commentRangeStart w:id="33"/>
      <w:r w:rsidR="009E063A">
        <w:t xml:space="preserve">d’un rayon incident cohérent au sein duquel se </w:t>
      </w:r>
      <w:r w:rsidR="004D7FEA">
        <w:t>trouvent à</w:t>
      </w:r>
      <w:r w:rsidR="009E063A">
        <w:t xml:space="preserve"> la fois des interférences positives et négatives</w:t>
      </w:r>
      <w:commentRangeEnd w:id="33"/>
      <w:r w:rsidR="004A1F53">
        <w:rPr>
          <w:rStyle w:val="Marquedecommentaire"/>
        </w:rPr>
        <w:commentReference w:id="33"/>
      </w:r>
      <w:r w:rsidR="009E063A">
        <w:t xml:space="preserve">. </w:t>
      </w:r>
      <w:r w:rsidR="004D7FEA">
        <w:t>Ainsi il est possible d’isoler certaines ondes de fréquence</w:t>
      </w:r>
      <w:r w:rsidR="00607678">
        <w:t>s</w:t>
      </w:r>
      <w:r w:rsidR="004D7FEA">
        <w:t xml:space="preserve"> donnée</w:t>
      </w:r>
      <w:r w:rsidR="00607678">
        <w:t>s</w:t>
      </w:r>
      <w:r w:rsidR="004D7FEA">
        <w:t xml:space="preserve"> </w:t>
      </w:r>
      <w:r w:rsidR="00607678">
        <w:t>parmi</w:t>
      </w:r>
      <w:r w:rsidR="004D7FEA">
        <w:t xml:space="preserve"> la gamme de départ.</w:t>
      </w:r>
      <w:r w:rsidR="00E9247F">
        <w:t xml:space="preserve"> </w:t>
      </w:r>
    </w:p>
    <w:p w:rsidR="00711077" w:rsidRDefault="00711077" w:rsidP="00F90E96"/>
    <w:p w:rsidR="00F90E96" w:rsidRPr="000812B3" w:rsidRDefault="00F90E96" w:rsidP="00F90E96">
      <w:pPr>
        <w:rPr>
          <w:b/>
          <w:bCs/>
          <w:u w:val="single"/>
        </w:rPr>
      </w:pPr>
      <w:r w:rsidRPr="000812B3">
        <w:rPr>
          <w:b/>
          <w:bCs/>
          <w:u w:val="single"/>
        </w:rPr>
        <w:t>Traitement et d’utilisation des données</w:t>
      </w:r>
      <w:r w:rsidR="000812B3" w:rsidRPr="000812B3">
        <w:rPr>
          <w:b/>
          <w:bCs/>
          <w:u w:val="single"/>
        </w:rPr>
        <w:t> :</w:t>
      </w:r>
    </w:p>
    <w:p w:rsidR="007007BF" w:rsidRDefault="007007BF" w:rsidP="007007BF">
      <w:r>
        <w:t xml:space="preserve">Le spectromètre FT IR produit un interférogramme, qui exprime l’intensité reçue au niveau du détecteur IR en fonction de la position du miroir mobile. L’interférogramme ne peut pas être interprété tel quel, il est nécessaire d’effectuer un </w:t>
      </w:r>
      <w:r w:rsidR="00607678">
        <w:t>« </w:t>
      </w:r>
      <w:r>
        <w:t>tri</w:t>
      </w:r>
      <w:r w:rsidR="00607678">
        <w:t> »</w:t>
      </w:r>
      <w:r>
        <w:t xml:space="preserve"> des signaux avant d’obtenir un spectre IR. Pour décomposer l’interférogramme en plusieurs fonctions sinusoïdales distinctes, on effectue la transformée de Fourier.</w:t>
      </w:r>
      <w:r w:rsidR="00671D66">
        <w:t xml:space="preserve"> Cette opération permet d’exprimer en une somme de signaux périodiques sinusoïdaux un signal de départ qui n’est pas forcément périodique. </w:t>
      </w:r>
      <w:r w:rsidR="00047940">
        <w:t>Cette étape est nécessaire pour mettre en évidence les signaux correspondant</w:t>
      </w:r>
      <w:r w:rsidR="00607678">
        <w:t>s</w:t>
      </w:r>
      <w:r w:rsidR="00047940">
        <w:t xml:space="preserve"> aux absorptions des photons par les </w:t>
      </w:r>
      <w:del w:id="34" w:author="cauzid5" w:date="2019-12-02T20:05:00Z">
        <w:r w:rsidR="00047940" w:rsidDel="004A1F53">
          <w:delText xml:space="preserve">mouvements </w:delText>
        </w:r>
      </w:del>
      <w:ins w:id="35" w:author="cauzid5" w:date="2019-12-02T20:05:00Z">
        <w:r w:rsidR="004A1F53">
          <w:t>vibrations</w:t>
        </w:r>
        <w:r w:rsidR="004A1F53">
          <w:t xml:space="preserve"> </w:t>
        </w:r>
      </w:ins>
      <w:r w:rsidR="00047940">
        <w:t xml:space="preserve">des liaisons moléculaires de l’échantillon étudié, et de les caractériser par leurs spectres de fréquence </w:t>
      </w:r>
      <w:proofErr w:type="spellStart"/>
      <w:r w:rsidR="00047940">
        <w:t>respectifs.</w:t>
      </w:r>
      <w:commentRangeStart w:id="36"/>
      <w:del w:id="37" w:author="cauzid5" w:date="2019-12-02T20:05:00Z">
        <w:r w:rsidR="00047940" w:rsidDel="004A1F53">
          <w:delText xml:space="preserve"> </w:delText>
        </w:r>
        <w:r w:rsidR="008E0D46" w:rsidDel="004A1F53">
          <w:delText>Si l’analyse de la transformée de Fourier est ardue, cette opération demeure pratique pour l’expérimentateur en ce que l</w:delText>
        </w:r>
      </w:del>
      <w:ins w:id="38" w:author="cauzid5" w:date="2019-12-02T20:05:00Z">
        <w:r w:rsidR="004A1F53">
          <w:t>L</w:t>
        </w:r>
      </w:ins>
      <w:r w:rsidR="008E0D46">
        <w:t>e</w:t>
      </w:r>
      <w:proofErr w:type="spellEnd"/>
      <w:r w:rsidR="008E0D46">
        <w:t xml:space="preserve"> rapport ( </w:t>
      </w:r>
      <m:oMath>
        <m:f>
          <m:fPr>
            <m:ctrlPr>
              <w:rPr>
                <w:rFonts w:ascii="Cambria Math" w:hAnsi="Cambria Math"/>
                <w:i/>
              </w:rPr>
            </m:ctrlPr>
          </m:fPr>
          <m:num>
            <m:r>
              <w:rPr>
                <w:rFonts w:ascii="Cambria Math" w:hAnsi="Cambria Math"/>
              </w:rPr>
              <m:t>signal</m:t>
            </m:r>
          </m:num>
          <m:den>
            <m:r>
              <w:rPr>
                <w:rFonts w:ascii="Cambria Math" w:hAnsi="Cambria Math"/>
              </w:rPr>
              <m:t>bruit</m:t>
            </m:r>
          </m:den>
        </m:f>
      </m:oMath>
      <w:r w:rsidR="008E0D46">
        <w:rPr>
          <w:rFonts w:eastAsiaTheme="minorEastAsia"/>
        </w:rPr>
        <w:t xml:space="preserve"> ) est intéressant et parce qu’il est alors possib</w:t>
      </w:r>
      <w:r w:rsidR="00E53528">
        <w:rPr>
          <w:rFonts w:eastAsiaTheme="minorEastAsia"/>
        </w:rPr>
        <w:t>le d’analyser beaucoup de longueurs d’ondes différentes en une mesure unique</w:t>
      </w:r>
      <w:commentRangeEnd w:id="36"/>
      <w:r w:rsidR="004A1F53">
        <w:rPr>
          <w:rStyle w:val="Marquedecommentaire"/>
        </w:rPr>
        <w:commentReference w:id="36"/>
      </w:r>
      <w:r w:rsidR="00E53528">
        <w:rPr>
          <w:rFonts w:eastAsiaTheme="minorEastAsia"/>
        </w:rPr>
        <w:t>.</w:t>
      </w:r>
    </w:p>
    <w:p w:rsidR="00DD282D" w:rsidRDefault="000E648E" w:rsidP="00DD282D">
      <w:pPr>
        <w:keepNext/>
      </w:pPr>
      <w:r>
        <w:rPr>
          <w:noProof/>
          <w:lang w:eastAsia="fr-FR"/>
        </w:rPr>
        <w:lastRenderedPageBreak/>
        <w:drawing>
          <wp:inline distT="0" distB="0" distL="0" distR="0">
            <wp:extent cx="5760720" cy="1604010"/>
            <wp:effectExtent l="19050" t="19050" r="11430" b="1524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FT IR.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604010"/>
                    </a:xfrm>
                    <a:prstGeom prst="rect">
                      <a:avLst/>
                    </a:prstGeom>
                    <a:ln>
                      <a:solidFill>
                        <a:schemeClr val="tx1"/>
                      </a:solidFill>
                    </a:ln>
                  </pic:spPr>
                </pic:pic>
              </a:graphicData>
            </a:graphic>
          </wp:inline>
        </w:drawing>
      </w:r>
    </w:p>
    <w:p w:rsidR="000E648E" w:rsidRDefault="00DD282D" w:rsidP="00DD282D">
      <w:pPr>
        <w:pStyle w:val="Lgende"/>
        <w:jc w:val="center"/>
      </w:pPr>
      <w:proofErr w:type="spellStart"/>
      <w:r>
        <w:t>Fig</w:t>
      </w:r>
      <w:proofErr w:type="spellEnd"/>
      <w:r>
        <w:t xml:space="preserve"> </w:t>
      </w:r>
      <w:r w:rsidR="00530169">
        <w:fldChar w:fldCharType="begin"/>
      </w:r>
      <w:r w:rsidR="00CF4436">
        <w:instrText xml:space="preserve"> SEQ Fig \* ARABIC </w:instrText>
      </w:r>
      <w:r w:rsidR="00530169">
        <w:fldChar w:fldCharType="separate"/>
      </w:r>
      <w:r w:rsidR="00EA30CD">
        <w:rPr>
          <w:noProof/>
        </w:rPr>
        <w:t>3</w:t>
      </w:r>
      <w:r w:rsidR="00530169">
        <w:rPr>
          <w:noProof/>
        </w:rPr>
        <w:fldChar w:fldCharType="end"/>
      </w:r>
      <w:r>
        <w:t xml:space="preserve"> Principe technique de la </w:t>
      </w:r>
      <w:proofErr w:type="spellStart"/>
      <w:r>
        <w:t>spéctrométrie</w:t>
      </w:r>
      <w:proofErr w:type="spellEnd"/>
      <w:r>
        <w:t xml:space="preserve"> FT IR</w:t>
      </w:r>
    </w:p>
    <w:p w:rsidR="006E2E4B" w:rsidRDefault="00FB24BA" w:rsidP="007007BF">
      <w:pPr>
        <w:rPr>
          <w:rFonts w:eastAsiaTheme="minorEastAsia"/>
        </w:rPr>
      </w:pPr>
      <w:r>
        <w:t>Cette opération permet de séparer les signaux selon leur</w:t>
      </w:r>
      <w:r w:rsidR="00FC35AB">
        <w:t>s</w:t>
      </w:r>
      <w:r>
        <w:t xml:space="preserve"> fréquences</w:t>
      </w:r>
      <w:r w:rsidR="00FC35AB">
        <w:t xml:space="preserve"> respectives</w:t>
      </w:r>
      <w:r>
        <w:t xml:space="preserve">, et donc de traduire ce qu’il se produit dans un espace spatial </w:t>
      </w:r>
      <w:del w:id="39" w:author="cauzid5" w:date="2019-12-02T20:06:00Z">
        <w:r w:rsidDel="004A1F53">
          <w:delText xml:space="preserve">et temporel </w:delText>
        </w:r>
      </w:del>
      <w:r>
        <w:t xml:space="preserve">en un « espace fréquentiel ». </w:t>
      </w:r>
      <w:r w:rsidR="001F70A9">
        <w:t>Les valeurs obtenues</w:t>
      </w:r>
      <w:r w:rsidR="00312E9B">
        <w:t xml:space="preserve"> en Hz sont élevées; elles sont donc exprimées en </w:t>
      </w:r>
      <w:r w:rsidR="00312E9B" w:rsidRPr="00312E9B">
        <w:rPr>
          <w:u w:val="single"/>
        </w:rPr>
        <w:t>nombre d’onde</w:t>
      </w:r>
      <w:r w:rsidR="00FC35AB">
        <w:t>,</w:t>
      </w:r>
      <w:r w:rsidR="00F55EC4">
        <w:t xml:space="preserve"> </w:t>
      </w:r>
      <w:r w:rsidR="00312E9B">
        <w:t xml:space="preserve">dont l’unité est le </w:t>
      </w:r>
      <m:oMath>
        <m:r>
          <w:rPr>
            <w:rFonts w:ascii="Cambria Math" w:hAnsi="Cambria Math"/>
          </w:rPr>
          <m:t>[</m:t>
        </m:r>
        <m:sSup>
          <m:sSupPr>
            <m:ctrlPr>
              <w:rPr>
                <w:rFonts w:ascii="Cambria Math" w:hAnsi="Cambria Math"/>
                <w:i/>
              </w:rPr>
            </m:ctrlPr>
          </m:sSupPr>
          <m:e>
            <m:r>
              <w:rPr>
                <w:rFonts w:ascii="Cambria Math" w:hAnsi="Cambria Math"/>
              </w:rPr>
              <m:t>cm</m:t>
            </m:r>
          </m:e>
          <m:sup>
            <m:r>
              <w:rPr>
                <w:rFonts w:ascii="Cambria Math" w:hAnsi="Cambria Math"/>
              </w:rPr>
              <m:t>-1</m:t>
            </m:r>
          </m:sup>
        </m:sSup>
      </m:oMath>
      <w:r w:rsidR="00312E9B">
        <w:rPr>
          <w:rFonts w:eastAsiaTheme="minorEastAsia"/>
        </w:rPr>
        <w:t>]</w:t>
      </w:r>
      <w:r w:rsidR="00F55EC4">
        <w:rPr>
          <w:rFonts w:eastAsiaTheme="minorEastAsia"/>
        </w:rPr>
        <w:t xml:space="preserve">. Le nombre d’onde </w:t>
      </w:r>
      <w:r w:rsidR="00F55EC4">
        <w:t>correspond aux valeurs de fréquence obtenues</w:t>
      </w:r>
      <w:r w:rsidR="006E5B30">
        <w:t>,</w:t>
      </w:r>
      <w:r w:rsidR="00F55EC4">
        <w:t xml:space="preserve"> divisées par la célérité de la lumière dans le vide ( </w:t>
      </w:r>
      <m:oMath>
        <m:r>
          <w:rPr>
            <w:rFonts w:ascii="Cambria Math" w:hAnsi="Cambria Math"/>
          </w:rPr>
          <m:t>c=</m:t>
        </m:r>
        <m:r>
          <m:rPr>
            <m:sty m:val="p"/>
          </m:rPr>
          <w:rPr>
            <w:rFonts w:ascii="Cambria Math" w:hAnsi="Cambria Math"/>
          </w:rPr>
          <m:t>299 792 458 m.</m:t>
        </m:r>
        <m:sSup>
          <m:sSupPr>
            <m:ctrlPr>
              <w:rPr>
                <w:rFonts w:ascii="Cambria Math" w:hAnsi="Cambria Math"/>
              </w:rPr>
            </m:ctrlPr>
          </m:sSupPr>
          <m:e>
            <m:r>
              <w:rPr>
                <w:rFonts w:ascii="Cambria Math" w:hAnsi="Cambria Math"/>
              </w:rPr>
              <m:t>s</m:t>
            </m:r>
          </m:e>
          <m:sup>
            <m:r>
              <w:rPr>
                <w:rFonts w:ascii="Cambria Math" w:hAnsi="Cambria Math"/>
              </w:rPr>
              <m:t>-1</m:t>
            </m:r>
          </m:sup>
        </m:sSup>
      </m:oMath>
      <w:r w:rsidR="00F55EC4">
        <w:rPr>
          <w:rFonts w:eastAsiaTheme="minorEastAsia"/>
        </w:rPr>
        <w:t xml:space="preserve"> )</w:t>
      </w:r>
      <w:r w:rsidR="00FC35AB">
        <w:rPr>
          <w:rFonts w:eastAsiaTheme="minorEastAsia"/>
        </w:rPr>
        <w:t>; les valeurs ainsi obtenues sont plus aisées à retenir</w:t>
      </w:r>
      <w:r w:rsidR="001050D3">
        <w:rPr>
          <w:rFonts w:eastAsiaTheme="minorEastAsia"/>
        </w:rPr>
        <w:t>, car exprimées sous forme de nombre a quatre chiffres faciles à mémoriser</w:t>
      </w:r>
      <w:r w:rsidR="00FC35AB">
        <w:rPr>
          <w:rFonts w:eastAsiaTheme="minorEastAsia"/>
        </w:rPr>
        <w:t xml:space="preserve">. </w:t>
      </w:r>
    </w:p>
    <w:p w:rsidR="00666BA3" w:rsidRDefault="006E2E4B" w:rsidP="007007BF">
      <w:pPr>
        <w:rPr>
          <w:rFonts w:eastAsiaTheme="minorEastAsia"/>
        </w:rPr>
      </w:pPr>
      <w:r>
        <w:rPr>
          <w:rFonts w:eastAsiaTheme="minorEastAsia"/>
        </w:rPr>
        <w:t>L</w:t>
      </w:r>
      <w:r w:rsidR="00D67080">
        <w:rPr>
          <w:rFonts w:eastAsiaTheme="minorEastAsia"/>
        </w:rPr>
        <w:t>e spectre IR obtenu à l’issu du traitement des donné</w:t>
      </w:r>
      <w:r>
        <w:rPr>
          <w:rFonts w:eastAsiaTheme="minorEastAsia"/>
        </w:rPr>
        <w:t xml:space="preserve">es exprime l’absorbance [UA] en fonction du nombre d’onde [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-1</m:t>
            </m:r>
          </m:sup>
        </m:sSup>
      </m:oMath>
      <w:r>
        <w:rPr>
          <w:rFonts w:eastAsiaTheme="minorEastAsia"/>
        </w:rPr>
        <w:t xml:space="preserve">]. Les différentes bandes d’absorbance qui y figurent correspondent </w:t>
      </w:r>
      <w:r w:rsidR="00666BA3">
        <w:rPr>
          <w:rFonts w:eastAsiaTheme="minorEastAsia"/>
        </w:rPr>
        <w:t>chacune à un mode de vibration d’une molécul</w:t>
      </w:r>
      <w:r w:rsidR="00666BA3" w:rsidRPr="009169DA">
        <w:rPr>
          <w:rFonts w:eastAsiaTheme="minorEastAsia"/>
        </w:rPr>
        <w:t>e: à cette étape il est possible</w:t>
      </w:r>
      <w:r w:rsidR="00666BA3">
        <w:rPr>
          <w:rFonts w:eastAsiaTheme="minorEastAsia"/>
        </w:rPr>
        <w:t xml:space="preserve"> de reconnaître les groupements chimiques de l’échantillon.</w:t>
      </w:r>
    </w:p>
    <w:p w:rsidR="006E2E4B" w:rsidRDefault="006E2E4B" w:rsidP="007007BF">
      <w:pPr>
        <w:rPr>
          <w:rFonts w:eastAsiaTheme="minorEastAsia"/>
        </w:rPr>
      </w:pPr>
    </w:p>
    <w:p w:rsidR="00EA30CD" w:rsidRDefault="004C7FDF" w:rsidP="00EA30CD">
      <w:pPr>
        <w:keepNext/>
        <w:jc w:val="center"/>
      </w:pPr>
      <w:r w:rsidRPr="002F6AB3">
        <w:rPr>
          <w:noProof/>
          <w:lang w:eastAsia="fr-FR"/>
        </w:rPr>
        <w:drawing>
          <wp:inline distT="0" distB="0" distL="0" distR="0">
            <wp:extent cx="4335926" cy="2495550"/>
            <wp:effectExtent l="19050" t="19050" r="2667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03355" cy="2534359"/>
                    </a:xfrm>
                    <a:prstGeom prst="rect">
                      <a:avLst/>
                    </a:prstGeom>
                    <a:ln>
                      <a:solidFill>
                        <a:schemeClr val="tx1"/>
                      </a:solidFill>
                    </a:ln>
                  </pic:spPr>
                </pic:pic>
              </a:graphicData>
            </a:graphic>
          </wp:inline>
        </w:drawing>
      </w:r>
    </w:p>
    <w:p w:rsidR="00711077" w:rsidRDefault="00EA30CD" w:rsidP="00EA30CD">
      <w:pPr>
        <w:pStyle w:val="Lgende"/>
        <w:jc w:val="center"/>
      </w:pPr>
      <w:proofErr w:type="spellStart"/>
      <w:r>
        <w:t>Fig</w:t>
      </w:r>
      <w:proofErr w:type="spellEnd"/>
      <w:r>
        <w:t xml:space="preserve"> </w:t>
      </w:r>
      <w:r w:rsidR="00530169">
        <w:fldChar w:fldCharType="begin"/>
      </w:r>
      <w:r w:rsidR="00CF4436">
        <w:instrText xml:space="preserve"> SEQ Fig \* ARABIC </w:instrText>
      </w:r>
      <w:r w:rsidR="00530169">
        <w:fldChar w:fldCharType="separate"/>
      </w:r>
      <w:r>
        <w:rPr>
          <w:noProof/>
        </w:rPr>
        <w:t>4</w:t>
      </w:r>
      <w:r w:rsidR="00530169">
        <w:rPr>
          <w:noProof/>
        </w:rPr>
        <w:fldChar w:fldCharType="end"/>
      </w:r>
      <w:r>
        <w:t xml:space="preserve"> Spectre</w:t>
      </w:r>
      <w:r w:rsidR="00310A7F">
        <w:t>s</w:t>
      </w:r>
      <w:r>
        <w:t xml:space="preserve"> FTIR avec la </w:t>
      </w:r>
      <w:r w:rsidR="00310A7F">
        <w:t>transmittance</w:t>
      </w:r>
      <w:r>
        <w:t xml:space="preserve"> en ordonnée pour le graphique du haut et l'</w:t>
      </w:r>
      <w:r w:rsidR="00310A7F">
        <w:t>absorbance</w:t>
      </w:r>
      <w:r>
        <w:t xml:space="preserve"> en ordonnée pour le graphique du bas</w:t>
      </w:r>
    </w:p>
    <w:p w:rsidR="00DD282D" w:rsidRPr="00711077" w:rsidRDefault="00DD282D" w:rsidP="00DD282D">
      <w:pPr>
        <w:jc w:val="center"/>
      </w:pPr>
    </w:p>
    <w:p w:rsidR="00F90E96" w:rsidRDefault="00F90E96">
      <w:pPr>
        <w:rPr>
          <w:b/>
          <w:bCs/>
          <w:u w:val="single"/>
        </w:rPr>
      </w:pPr>
      <w:r w:rsidRPr="000812B3">
        <w:rPr>
          <w:b/>
          <w:bCs/>
          <w:u w:val="single"/>
        </w:rPr>
        <w:t>Applications</w:t>
      </w:r>
      <w:r w:rsidR="000812B3" w:rsidRPr="000812B3">
        <w:rPr>
          <w:b/>
          <w:bCs/>
          <w:u w:val="single"/>
        </w:rPr>
        <w:t> </w:t>
      </w:r>
      <w:r w:rsidR="00A00F3C">
        <w:rPr>
          <w:b/>
          <w:bCs/>
          <w:u w:val="single"/>
        </w:rPr>
        <w:t>en géosciences</w:t>
      </w:r>
      <w:r w:rsidR="000812B3" w:rsidRPr="000812B3">
        <w:rPr>
          <w:b/>
          <w:bCs/>
          <w:u w:val="single"/>
        </w:rPr>
        <w:t>:</w:t>
      </w:r>
    </w:p>
    <w:p w:rsidR="00F90E96" w:rsidRDefault="00A00F3C">
      <w:r>
        <w:t>La spectroscopie FTIR est adaptée pour l’étude de la structure moléculaire d’échantillons géologiques et la</w:t>
      </w:r>
      <w:r w:rsidR="006E5B30">
        <w:t xml:space="preserve"> recherche de la</w:t>
      </w:r>
      <w:r>
        <w:t xml:space="preserve"> présence de molécules d’intérêt. </w:t>
      </w:r>
      <w:r w:rsidR="00FC0152">
        <w:t xml:space="preserve">Les applications sont variées et peuvent inclure l’étude des inclusions dans les roches ou encore la présence d’eau dans les minéraux. </w:t>
      </w:r>
    </w:p>
    <w:p w:rsidR="00711077" w:rsidRPr="009169DA" w:rsidRDefault="000E648E">
      <w:pPr>
        <w:rPr>
          <w:highlight w:val="blue"/>
        </w:rPr>
      </w:pPr>
      <w:r w:rsidRPr="00711077">
        <w:lastRenderedPageBreak/>
        <w:t>Cette technique peut être appliquée à presque tous les éléments sauf les gaz rares et les di nucléaires monoatomiques</w:t>
      </w:r>
      <w:r w:rsidRPr="009169DA">
        <w:t>.</w:t>
      </w:r>
      <w:r w:rsidR="00711077" w:rsidRPr="009169DA">
        <w:t xml:space="preserve"> </w:t>
      </w:r>
    </w:p>
    <w:p w:rsidR="000E648E" w:rsidRPr="009169DA" w:rsidRDefault="000E648E">
      <w:commentRangeStart w:id="40"/>
      <w:r w:rsidRPr="00FC6C31">
        <w:t>Cependant il convient de noter que cette technique a ses limites</w:t>
      </w:r>
      <w:r w:rsidR="00E70679" w:rsidRPr="00FC6C31">
        <w:t> ; l</w:t>
      </w:r>
      <w:r w:rsidRPr="00FC6C31">
        <w:t>a spectrométrie IR n’est pas adaptée à l’étude de l’eau, qui a de larges bandes spectrales</w:t>
      </w:r>
      <w:r w:rsidR="00711077" w:rsidRPr="00FC6C31">
        <w:t xml:space="preserve"> </w:t>
      </w:r>
      <w:r w:rsidR="00E70679" w:rsidRPr="00FC6C31">
        <w:t>car</w:t>
      </w:r>
      <w:r w:rsidR="00711077" w:rsidRPr="00FC6C31">
        <w:t xml:space="preserve"> les vibrations de la molécule </w:t>
      </w:r>
      <w:r w:rsidR="00711077" w:rsidRPr="00FC6C31">
        <w:rPr>
          <w:sz w:val="28"/>
          <w:szCs w:val="28"/>
        </w:rPr>
        <w:t>H</w:t>
      </w:r>
      <w:r w:rsidR="00711077" w:rsidRPr="00FC6C31">
        <w:rPr>
          <w:sz w:val="28"/>
          <w:szCs w:val="28"/>
          <w:vertAlign w:val="subscript"/>
        </w:rPr>
        <w:t>2</w:t>
      </w:r>
      <w:r w:rsidR="00711077" w:rsidRPr="00FC6C31">
        <w:rPr>
          <w:sz w:val="28"/>
          <w:szCs w:val="28"/>
        </w:rPr>
        <w:t xml:space="preserve">O </w:t>
      </w:r>
      <w:r w:rsidR="009169DA" w:rsidRPr="00FC6C31">
        <w:t>font beaucoup varier le mouvement dipolaire. De plus</w:t>
      </w:r>
      <w:r w:rsidR="00E70679" w:rsidRPr="00FC6C31">
        <w:t>,</w:t>
      </w:r>
      <w:r w:rsidR="009169DA" w:rsidRPr="00FC6C31">
        <w:t xml:space="preserve"> certaines vibrations ont la même fréquence : elles sont dégénérées</w:t>
      </w:r>
      <w:r w:rsidR="00E70679">
        <w:t xml:space="preserve"> et donc difficiles à différencier. </w:t>
      </w:r>
      <w:r w:rsidR="009169DA">
        <w:t xml:space="preserve"> </w:t>
      </w:r>
      <w:commentRangeEnd w:id="40"/>
      <w:r w:rsidR="004A1F53">
        <w:rPr>
          <w:rStyle w:val="Marquedecommentaire"/>
        </w:rPr>
        <w:commentReference w:id="40"/>
      </w:r>
    </w:p>
    <w:p w:rsidR="00F90E96" w:rsidRDefault="00F90E96"/>
    <w:tbl>
      <w:tblPr>
        <w:tblStyle w:val="Grilledutableau"/>
        <w:tblW w:w="0" w:type="auto"/>
        <w:tblLook w:val="04A0"/>
      </w:tblPr>
      <w:tblGrid>
        <w:gridCol w:w="9062"/>
      </w:tblGrid>
      <w:tr w:rsidR="00520CE3" w:rsidTr="00954AD7">
        <w:tc>
          <w:tcPr>
            <w:tcW w:w="9062" w:type="dxa"/>
            <w:shd w:val="clear" w:color="auto" w:fill="BDD6EE" w:themeFill="accent5" w:themeFillTint="66"/>
          </w:tcPr>
          <w:p w:rsidR="00520CE3" w:rsidRPr="001503F0" w:rsidRDefault="00520CE3">
            <w:pPr>
              <w:rPr>
                <w:b/>
                <w:bCs/>
                <w:u w:val="single"/>
              </w:rPr>
            </w:pPr>
            <w:r w:rsidRPr="001503F0">
              <w:rPr>
                <w:b/>
                <w:bCs/>
                <w:u w:val="single"/>
              </w:rPr>
              <w:t>Points à retenir :</w:t>
            </w:r>
          </w:p>
          <w:p w:rsidR="00662C83" w:rsidRDefault="00662C83"/>
          <w:p w:rsidR="00520CE3" w:rsidRDefault="00520CE3">
            <w:r>
              <w:t>FTIR: technique spectroscopique élémentaire basée sur l’absorption de rayons IR par la matière</w:t>
            </w:r>
          </w:p>
          <w:p w:rsidR="00662C83" w:rsidRDefault="00662C83"/>
          <w:p w:rsidR="00520CE3" w:rsidRDefault="00520CE3">
            <w:r>
              <w:t>But: étudier les vibrations molécul</w:t>
            </w:r>
            <w:r w:rsidR="00AA2B8E">
              <w:t>aires</w:t>
            </w:r>
          </w:p>
          <w:p w:rsidR="00662C83" w:rsidRDefault="00662C83"/>
          <w:p w:rsidR="00520CE3" w:rsidRDefault="00520CE3">
            <w:r>
              <w:t xml:space="preserve">Instrumentation: Spectromètre IR </w:t>
            </w:r>
            <w:r w:rsidR="001503F0">
              <w:t>= Interféromètre</w:t>
            </w:r>
          </w:p>
          <w:p w:rsidR="00662C83" w:rsidRDefault="00662C83"/>
          <w:p w:rsidR="00520CE3" w:rsidRDefault="00520CE3" w:rsidP="00A37D48">
            <w:r>
              <w:t xml:space="preserve">Traitement des données: Interférogramme -&gt; Transformée de Fourier -&gt; Spectre IR -&gt; bandes d’absorption </w:t>
            </w:r>
            <w:r w:rsidR="00AA2B8E">
              <w:t>-&gt; identification des groupements chimiques</w:t>
            </w:r>
          </w:p>
          <w:p w:rsidR="001503F0" w:rsidRDefault="001503F0" w:rsidP="00A37D48"/>
        </w:tc>
      </w:tr>
    </w:tbl>
    <w:p w:rsidR="00F90E96" w:rsidRDefault="00F90E96" w:rsidP="00FF10BD"/>
    <w:sectPr w:rsidR="00F90E96" w:rsidSect="0053016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cauzid5" w:date="2019-12-02T19:40:00Z" w:initials="c">
    <w:p w:rsidR="00371881" w:rsidRDefault="00371881">
      <w:pPr>
        <w:pStyle w:val="Commentaire"/>
      </w:pPr>
      <w:r>
        <w:rPr>
          <w:rStyle w:val="Marquedecommentaire"/>
        </w:rPr>
        <w:annotationRef/>
      </w:r>
      <w:r>
        <w:t>NON. On peut détecter les vibrations dans l’IR moyen et les rotations dans l’IR lointain.</w:t>
      </w:r>
    </w:p>
  </w:comment>
  <w:comment w:id="7" w:author="cauzid5" w:date="2019-12-02T19:43:00Z" w:initials="c">
    <w:p w:rsidR="00371881" w:rsidRDefault="00371881">
      <w:pPr>
        <w:pStyle w:val="Commentaire"/>
      </w:pPr>
      <w:r>
        <w:rPr>
          <w:rStyle w:val="Marquedecommentaire"/>
        </w:rPr>
        <w:annotationRef/>
      </w:r>
      <w:r>
        <w:t>C’est très mélangé  comme explications</w:t>
      </w:r>
    </w:p>
  </w:comment>
  <w:comment w:id="29" w:author="cauzid5" w:date="2019-12-02T20:01:00Z" w:initials="c">
    <w:p w:rsidR="004A1F53" w:rsidRDefault="004A1F53">
      <w:pPr>
        <w:pStyle w:val="Commentaire"/>
      </w:pPr>
      <w:r>
        <w:rPr>
          <w:rStyle w:val="Marquedecommentaire"/>
        </w:rPr>
        <w:annotationRef/>
      </w:r>
      <w:r>
        <w:t>Sur le schéma choisi ci-dessous, vous n’avez qu’un seul trajet optique.</w:t>
      </w:r>
    </w:p>
  </w:comment>
  <w:comment w:id="31" w:author="cauzid5" w:date="2019-12-02T20:03:00Z" w:initials="c">
    <w:p w:rsidR="004A1F53" w:rsidRDefault="004A1F53">
      <w:pPr>
        <w:pStyle w:val="Commentaire"/>
      </w:pPr>
      <w:r>
        <w:rPr>
          <w:rStyle w:val="Marquedecommentaire"/>
        </w:rPr>
        <w:annotationRef/>
      </w:r>
      <w:r>
        <w:t>C’est quoi une mesure précise ?</w:t>
      </w:r>
    </w:p>
  </w:comment>
  <w:comment w:id="32" w:author="cauzid5" w:date="2019-12-02T20:04:00Z" w:initials="c">
    <w:p w:rsidR="004A1F53" w:rsidRDefault="004A1F53">
      <w:pPr>
        <w:pStyle w:val="Commentaire"/>
      </w:pPr>
      <w:r>
        <w:rPr>
          <w:rStyle w:val="Marquedecommentaire"/>
        </w:rPr>
        <w:annotationRef/>
      </w:r>
      <w:r>
        <w:t>L’utilisation d’un laser n’a rien à voir avec la rapidité du mouvement du miroir</w:t>
      </w:r>
    </w:p>
  </w:comment>
  <w:comment w:id="33" w:author="cauzid5" w:date="2019-12-02T20:04:00Z" w:initials="c">
    <w:p w:rsidR="004A1F53" w:rsidRDefault="004A1F53">
      <w:pPr>
        <w:pStyle w:val="Commentaire"/>
      </w:pPr>
      <w:r>
        <w:rPr>
          <w:rStyle w:val="Marquedecommentaire"/>
        </w:rPr>
        <w:annotationRef/>
      </w:r>
      <w:r>
        <w:t xml:space="preserve">Vous mélangez tout. On ne crée pas des oppositions à partir d’un faisceau qui a déjà des oppositions. Relisez-vous un minimum et vous verrez que ça ne tient pas </w:t>
      </w:r>
      <w:proofErr w:type="spellStart"/>
      <w:r>
        <w:t>laroute</w:t>
      </w:r>
      <w:proofErr w:type="spellEnd"/>
      <w:r>
        <w:t>.</w:t>
      </w:r>
    </w:p>
  </w:comment>
  <w:comment w:id="36" w:author="cauzid5" w:date="2019-12-02T20:06:00Z" w:initials="c">
    <w:p w:rsidR="004A1F53" w:rsidRDefault="004A1F53">
      <w:pPr>
        <w:pStyle w:val="Commentaire"/>
      </w:pPr>
      <w:r>
        <w:rPr>
          <w:rStyle w:val="Marquedecommentaire"/>
        </w:rPr>
        <w:annotationRef/>
      </w:r>
      <w:r>
        <w:t xml:space="preserve">Pas clair, expliquez mieux </w:t>
      </w:r>
      <w:proofErr w:type="spellStart"/>
      <w:r>
        <w:t>cce</w:t>
      </w:r>
      <w:proofErr w:type="spellEnd"/>
      <w:r>
        <w:t xml:space="preserve"> que vous voulez dire.</w:t>
      </w:r>
    </w:p>
  </w:comment>
  <w:comment w:id="40" w:author="cauzid5" w:date="2019-12-02T20:08:00Z" w:initials="c">
    <w:p w:rsidR="004A1F53" w:rsidRDefault="004A1F53">
      <w:pPr>
        <w:pStyle w:val="Commentaire"/>
      </w:pPr>
      <w:r>
        <w:rPr>
          <w:rStyle w:val="Marquedecommentaire"/>
        </w:rPr>
        <w:annotationRef/>
      </w:r>
      <w:r>
        <w:t>L’eau peut empêcher l’étude de quelque chose dont le signal se trouve au même endroit. On peut étudier l’eau.</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90E96"/>
    <w:rsid w:val="0000015A"/>
    <w:rsid w:val="00005926"/>
    <w:rsid w:val="000169E0"/>
    <w:rsid w:val="00047940"/>
    <w:rsid w:val="00052D85"/>
    <w:rsid w:val="000812B3"/>
    <w:rsid w:val="000B7EDD"/>
    <w:rsid w:val="000E2CEE"/>
    <w:rsid w:val="000E648E"/>
    <w:rsid w:val="000F05CD"/>
    <w:rsid w:val="000F2ADD"/>
    <w:rsid w:val="001050D3"/>
    <w:rsid w:val="00115197"/>
    <w:rsid w:val="001503F0"/>
    <w:rsid w:val="001D36B4"/>
    <w:rsid w:val="001F70A9"/>
    <w:rsid w:val="00222AA1"/>
    <w:rsid w:val="00274FF5"/>
    <w:rsid w:val="002C3E3B"/>
    <w:rsid w:val="00300B01"/>
    <w:rsid w:val="00310A7F"/>
    <w:rsid w:val="00312E9B"/>
    <w:rsid w:val="00331728"/>
    <w:rsid w:val="00353DDC"/>
    <w:rsid w:val="00371881"/>
    <w:rsid w:val="003F08C6"/>
    <w:rsid w:val="003F6120"/>
    <w:rsid w:val="004206D9"/>
    <w:rsid w:val="004A1F53"/>
    <w:rsid w:val="004A2A08"/>
    <w:rsid w:val="004C7FDF"/>
    <w:rsid w:val="004D7FEA"/>
    <w:rsid w:val="005039AD"/>
    <w:rsid w:val="00520CE3"/>
    <w:rsid w:val="00530169"/>
    <w:rsid w:val="005D0C5A"/>
    <w:rsid w:val="005D54E4"/>
    <w:rsid w:val="005E079B"/>
    <w:rsid w:val="00607678"/>
    <w:rsid w:val="00634FF2"/>
    <w:rsid w:val="0066183F"/>
    <w:rsid w:val="00662C83"/>
    <w:rsid w:val="00666BA3"/>
    <w:rsid w:val="0067035E"/>
    <w:rsid w:val="00671063"/>
    <w:rsid w:val="00671D66"/>
    <w:rsid w:val="00694B66"/>
    <w:rsid w:val="006A4327"/>
    <w:rsid w:val="006A4843"/>
    <w:rsid w:val="006B6C44"/>
    <w:rsid w:val="006E2E4B"/>
    <w:rsid w:val="006E5B30"/>
    <w:rsid w:val="007007BF"/>
    <w:rsid w:val="00711077"/>
    <w:rsid w:val="007137B8"/>
    <w:rsid w:val="007612BD"/>
    <w:rsid w:val="00774ED3"/>
    <w:rsid w:val="007A5BB2"/>
    <w:rsid w:val="007B6397"/>
    <w:rsid w:val="007C4DD5"/>
    <w:rsid w:val="00807DF2"/>
    <w:rsid w:val="008A3374"/>
    <w:rsid w:val="008D5239"/>
    <w:rsid w:val="008E0D46"/>
    <w:rsid w:val="008E7904"/>
    <w:rsid w:val="009169DA"/>
    <w:rsid w:val="00954AD7"/>
    <w:rsid w:val="009D2C55"/>
    <w:rsid w:val="009E063A"/>
    <w:rsid w:val="00A00F3C"/>
    <w:rsid w:val="00A37D48"/>
    <w:rsid w:val="00A95F7E"/>
    <w:rsid w:val="00AA2B8E"/>
    <w:rsid w:val="00AF3511"/>
    <w:rsid w:val="00B61737"/>
    <w:rsid w:val="00BC7C17"/>
    <w:rsid w:val="00BD0276"/>
    <w:rsid w:val="00BD4AFC"/>
    <w:rsid w:val="00C41EF3"/>
    <w:rsid w:val="00C46267"/>
    <w:rsid w:val="00C52C79"/>
    <w:rsid w:val="00C655E7"/>
    <w:rsid w:val="00C834AD"/>
    <w:rsid w:val="00C96FFA"/>
    <w:rsid w:val="00CB0028"/>
    <w:rsid w:val="00CF4436"/>
    <w:rsid w:val="00D4052A"/>
    <w:rsid w:val="00D67080"/>
    <w:rsid w:val="00DD282D"/>
    <w:rsid w:val="00E0591C"/>
    <w:rsid w:val="00E44612"/>
    <w:rsid w:val="00E53528"/>
    <w:rsid w:val="00E70679"/>
    <w:rsid w:val="00E9247F"/>
    <w:rsid w:val="00E96412"/>
    <w:rsid w:val="00EA30CD"/>
    <w:rsid w:val="00EF19AE"/>
    <w:rsid w:val="00F024B2"/>
    <w:rsid w:val="00F55EC4"/>
    <w:rsid w:val="00F63054"/>
    <w:rsid w:val="00F644F1"/>
    <w:rsid w:val="00F650C7"/>
    <w:rsid w:val="00F90E96"/>
    <w:rsid w:val="00FB1719"/>
    <w:rsid w:val="00FB24BA"/>
    <w:rsid w:val="00FC0152"/>
    <w:rsid w:val="00FC35AB"/>
    <w:rsid w:val="00FC6C31"/>
    <w:rsid w:val="00FD39B5"/>
    <w:rsid w:val="00FF10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9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20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12E9B"/>
    <w:rPr>
      <w:color w:val="808080"/>
    </w:rPr>
  </w:style>
  <w:style w:type="paragraph" w:styleId="Lgende">
    <w:name w:val="caption"/>
    <w:basedOn w:val="Normal"/>
    <w:next w:val="Normal"/>
    <w:uiPriority w:val="35"/>
    <w:unhideWhenUsed/>
    <w:qFormat/>
    <w:rsid w:val="00DD282D"/>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A5B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BB2"/>
    <w:rPr>
      <w:rFonts w:ascii="Tahoma" w:hAnsi="Tahoma" w:cs="Tahoma"/>
      <w:sz w:val="16"/>
      <w:szCs w:val="16"/>
    </w:rPr>
  </w:style>
  <w:style w:type="character" w:styleId="Marquedecommentaire">
    <w:name w:val="annotation reference"/>
    <w:basedOn w:val="Policepardfaut"/>
    <w:uiPriority w:val="99"/>
    <w:semiHidden/>
    <w:unhideWhenUsed/>
    <w:rsid w:val="007A5BB2"/>
    <w:rPr>
      <w:sz w:val="16"/>
      <w:szCs w:val="16"/>
    </w:rPr>
  </w:style>
  <w:style w:type="paragraph" w:styleId="Commentaire">
    <w:name w:val="annotation text"/>
    <w:basedOn w:val="Normal"/>
    <w:link w:val="CommentaireCar"/>
    <w:uiPriority w:val="99"/>
    <w:semiHidden/>
    <w:unhideWhenUsed/>
    <w:rsid w:val="007A5BB2"/>
    <w:pPr>
      <w:spacing w:line="240" w:lineRule="auto"/>
    </w:pPr>
    <w:rPr>
      <w:sz w:val="20"/>
      <w:szCs w:val="20"/>
    </w:rPr>
  </w:style>
  <w:style w:type="character" w:customStyle="1" w:styleId="CommentaireCar">
    <w:name w:val="Commentaire Car"/>
    <w:basedOn w:val="Policepardfaut"/>
    <w:link w:val="Commentaire"/>
    <w:uiPriority w:val="99"/>
    <w:semiHidden/>
    <w:rsid w:val="007A5BB2"/>
    <w:rPr>
      <w:sz w:val="20"/>
      <w:szCs w:val="20"/>
    </w:rPr>
  </w:style>
  <w:style w:type="paragraph" w:styleId="Objetducommentaire">
    <w:name w:val="annotation subject"/>
    <w:basedOn w:val="Commentaire"/>
    <w:next w:val="Commentaire"/>
    <w:link w:val="ObjetducommentaireCar"/>
    <w:uiPriority w:val="99"/>
    <w:semiHidden/>
    <w:unhideWhenUsed/>
    <w:rsid w:val="007A5BB2"/>
    <w:rPr>
      <w:b/>
      <w:bCs/>
    </w:rPr>
  </w:style>
  <w:style w:type="character" w:customStyle="1" w:styleId="ObjetducommentaireCar">
    <w:name w:val="Objet du commentaire Car"/>
    <w:basedOn w:val="CommentaireCar"/>
    <w:link w:val="Objetducommentaire"/>
    <w:uiPriority w:val="99"/>
    <w:semiHidden/>
    <w:rsid w:val="007A5BB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1445</Words>
  <Characters>7952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 Gruyer</dc:creator>
  <cp:lastModifiedBy>cauzid5</cp:lastModifiedBy>
  <cp:revision>2</cp:revision>
  <dcterms:created xsi:type="dcterms:W3CDTF">2019-12-02T19:08:00Z</dcterms:created>
  <dcterms:modified xsi:type="dcterms:W3CDTF">2019-12-02T19:08:00Z</dcterms:modified>
</cp:coreProperties>
</file>