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6C0" w:rsidRDefault="00782AFF">
      <w:pPr>
        <w:pStyle w:val="Lignehorizontale"/>
      </w:pPr>
      <w:r>
        <w:rPr>
          <w:noProof/>
        </w:rPr>
        <w:pict>
          <v:shapetype id="_x0000_t202" coordsize="21600,21600" o:spt="202" path="m,l,21600r21600,l21600,xe">
            <v:stroke joinstyle="miter"/>
            <v:path gradientshapeok="t" o:connecttype="rect"/>
          </v:shapetype>
          <v:shape id="Zone de texte 2" o:spid="_x0000_s1026" type="#_x0000_t202" style="position:absolute;margin-left:-58.1pt;margin-top:-61.1pt;width:213.7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" fillcolor="white [3201]" strokecolor="white [3212]" strokeweight=".5pt">
            <v:textbox>
              <w:txbxContent>
                <w:p w:rsidR="003B5356" w:rsidRDefault="003B5356">
                  <w:r>
                    <w:t xml:space="preserve">Sékou </w:t>
                  </w:r>
                  <w:proofErr w:type="spellStart"/>
                  <w:r>
                    <w:t>Diané</w:t>
                  </w:r>
                  <w:proofErr w:type="spellEnd"/>
                  <w:r>
                    <w:t xml:space="preserve">, Mariam Nina </w:t>
                  </w:r>
                  <w:proofErr w:type="spellStart"/>
                  <w:r>
                    <w:t>Nagbenan</w:t>
                  </w:r>
                  <w:proofErr w:type="spellEnd"/>
                  <w:r>
                    <w:t xml:space="preserve"> </w:t>
                  </w:r>
                  <w:proofErr w:type="spellStart"/>
                  <w:r>
                    <w:t>Tiote</w:t>
                  </w:r>
                  <w:proofErr w:type="spellEnd"/>
                  <w:r>
                    <w:t xml:space="preserve"> &amp; Bastien </w:t>
                  </w:r>
                  <w:proofErr w:type="spellStart"/>
                  <w:r>
                    <w:t>Zapp</w:t>
                  </w:r>
                  <w:proofErr w:type="spellEnd"/>
                </w:p>
              </w:txbxContent>
            </v:textbox>
          </v:shape>
        </w:pict>
      </w:r>
    </w:p>
    <w:p w:rsidR="009666C0" w:rsidRDefault="00B873BF">
      <w:pPr>
        <w:jc w:val="center"/>
      </w:pPr>
      <w:r>
        <w:rPr>
          <w:b/>
          <w:bCs/>
          <w:sz w:val="36"/>
          <w:szCs w:val="36"/>
        </w:rPr>
        <w:t>Technique spectroscopique : Mössbauer</w:t>
      </w:r>
    </w:p>
    <w:p w:rsidR="009666C0" w:rsidRDefault="009666C0">
      <w:pPr>
        <w:pStyle w:val="Lignehorizontale"/>
      </w:pPr>
    </w:p>
    <w:p w:rsidR="009666C0" w:rsidRPr="00A617DE" w:rsidRDefault="00042D88" w:rsidP="00A617DE">
      <w:pPr>
        <w:pStyle w:val="Paragraphedeliste"/>
        <w:numPr>
          <w:ilvl w:val="0"/>
          <w:numId w:val="1"/>
        </w:numPr>
        <w:rPr>
          <w:b/>
          <w:bCs/>
          <w:sz w:val="28"/>
          <w:szCs w:val="28"/>
        </w:rPr>
      </w:pPr>
      <w:r>
        <w:rPr>
          <w:b/>
          <w:bCs/>
          <w:sz w:val="28"/>
          <w:szCs w:val="28"/>
        </w:rPr>
        <w:t>Principe</w:t>
      </w:r>
    </w:p>
    <w:p w:rsidR="002C2F58" w:rsidRPr="00557A43" w:rsidRDefault="00925ADF" w:rsidP="00C128FD">
      <w:pPr>
        <w:jc w:val="both"/>
        <w:rPr>
          <w:color w:val="00B050"/>
          <w:sz w:val="24"/>
          <w:szCs w:val="24"/>
        </w:rPr>
      </w:pPr>
      <w:r w:rsidRPr="002557B9">
        <w:rPr>
          <w:sz w:val="24"/>
          <w:szCs w:val="24"/>
        </w:rPr>
        <w:t xml:space="preserve">Cette technique de spectroscopie </w:t>
      </w:r>
      <w:r w:rsidR="00411C48" w:rsidRPr="002557B9">
        <w:rPr>
          <w:sz w:val="24"/>
          <w:szCs w:val="24"/>
        </w:rPr>
        <w:t xml:space="preserve">s’appuie </w:t>
      </w:r>
      <w:r w:rsidR="00B5692A" w:rsidRPr="002557B9">
        <w:rPr>
          <w:sz w:val="24"/>
          <w:szCs w:val="24"/>
        </w:rPr>
        <w:t>sur l’absorption de rayons gamma</w:t>
      </w:r>
      <w:r w:rsidR="002557B9">
        <w:rPr>
          <w:sz w:val="24"/>
          <w:szCs w:val="24"/>
        </w:rPr>
        <w:t xml:space="preserve"> </w:t>
      </w:r>
      <w:r w:rsidR="00B5692A" w:rsidRPr="002557B9">
        <w:rPr>
          <w:sz w:val="24"/>
          <w:szCs w:val="24"/>
        </w:rPr>
        <w:t xml:space="preserve">par </w:t>
      </w:r>
      <w:r w:rsidR="001A228B" w:rsidRPr="002557B9">
        <w:rPr>
          <w:sz w:val="24"/>
          <w:szCs w:val="24"/>
        </w:rPr>
        <w:t>des</w:t>
      </w:r>
      <w:r w:rsidR="00B5692A" w:rsidRPr="002557B9">
        <w:rPr>
          <w:sz w:val="24"/>
          <w:szCs w:val="24"/>
        </w:rPr>
        <w:t xml:space="preserve"> noyau</w:t>
      </w:r>
      <w:r w:rsidR="001A228B" w:rsidRPr="002557B9">
        <w:rPr>
          <w:sz w:val="24"/>
          <w:szCs w:val="24"/>
        </w:rPr>
        <w:t>x</w:t>
      </w:r>
      <w:r w:rsidR="00B5692A" w:rsidRPr="002557B9">
        <w:rPr>
          <w:sz w:val="24"/>
          <w:szCs w:val="24"/>
        </w:rPr>
        <w:t xml:space="preserve"> atomique</w:t>
      </w:r>
      <w:r w:rsidR="001A228B" w:rsidRPr="002557B9">
        <w:rPr>
          <w:sz w:val="24"/>
          <w:szCs w:val="24"/>
        </w:rPr>
        <w:t>s</w:t>
      </w:r>
      <w:r w:rsidR="00B5692A" w:rsidRPr="002557B9">
        <w:rPr>
          <w:sz w:val="24"/>
          <w:szCs w:val="24"/>
        </w:rPr>
        <w:t>.</w:t>
      </w:r>
      <w:r w:rsidR="00A149B6" w:rsidRPr="002557B9">
        <w:rPr>
          <w:sz w:val="24"/>
          <w:szCs w:val="24"/>
        </w:rPr>
        <w:t xml:space="preserve"> </w:t>
      </w:r>
      <w:del w:id="0" w:author="cauzid5" w:date="2019-12-02T18:02:00Z">
        <w:r w:rsidR="00A149B6" w:rsidRPr="002557B9" w:rsidDel="003B5356">
          <w:rPr>
            <w:sz w:val="24"/>
            <w:szCs w:val="24"/>
          </w:rPr>
          <w:delText>L’émission de rayons gamma peut se faire</w:delText>
        </w:r>
        <w:r w:rsidR="00014E98" w:rsidDel="003B5356">
          <w:rPr>
            <w:sz w:val="24"/>
            <w:szCs w:val="24"/>
          </w:rPr>
          <w:delText xml:space="preserve"> de façon naturelle</w:delText>
        </w:r>
        <w:r w:rsidR="00A149B6" w:rsidRPr="002557B9" w:rsidDel="003B5356">
          <w:rPr>
            <w:sz w:val="24"/>
            <w:szCs w:val="24"/>
          </w:rPr>
          <w:delText xml:space="preserve"> lors de la désexcitation </w:delText>
        </w:r>
        <w:r w:rsidR="00B873BF" w:rsidRPr="002557B9" w:rsidDel="003B5356">
          <w:rPr>
            <w:sz w:val="24"/>
            <w:szCs w:val="24"/>
          </w:rPr>
          <w:delText xml:space="preserve">d’un noyau </w:delText>
        </w:r>
        <w:r w:rsidR="00F918E3" w:rsidDel="003B5356">
          <w:rPr>
            <w:sz w:val="24"/>
            <w:szCs w:val="24"/>
          </w:rPr>
          <w:delText xml:space="preserve">suivant </w:delText>
        </w:r>
        <w:r w:rsidR="00B873BF" w:rsidRPr="002557B9" w:rsidDel="003B5356">
          <w:rPr>
            <w:sz w:val="24"/>
            <w:szCs w:val="24"/>
          </w:rPr>
          <w:delText>une chaîne de désintégration.</w:delText>
        </w:r>
      </w:del>
      <w:ins w:id="1" w:author="cauzid5" w:date="2019-12-02T18:02:00Z">
        <w:r w:rsidR="003B5356">
          <w:rPr>
            <w:sz w:val="24"/>
            <w:szCs w:val="24"/>
          </w:rPr>
          <w:t>La spectroscopie Mössbauer se base sur un phénomène de résonnance, c’est-à-dire une suite de relaxations et exci</w:t>
        </w:r>
      </w:ins>
      <w:ins w:id="2" w:author="cauzid5" w:date="2019-12-02T18:03:00Z">
        <w:r w:rsidR="003B5356">
          <w:rPr>
            <w:sz w:val="24"/>
            <w:szCs w:val="24"/>
          </w:rPr>
          <w:t xml:space="preserve">tations sans perte d’énergie. Dans ce cas, </w:t>
        </w:r>
      </w:ins>
      <w:del w:id="3" w:author="cauzid5" w:date="2019-12-02T18:03:00Z">
        <w:r w:rsidR="006816CE" w:rsidDel="003B5356">
          <w:rPr>
            <w:sz w:val="24"/>
            <w:szCs w:val="24"/>
          </w:rPr>
          <w:delText xml:space="preserve"> Ce</w:delText>
        </w:r>
      </w:del>
      <w:ins w:id="4" w:author="cauzid5" w:date="2019-12-02T18:03:00Z">
        <w:r w:rsidR="003B5356">
          <w:rPr>
            <w:sz w:val="24"/>
            <w:szCs w:val="24"/>
          </w:rPr>
          <w:t>un</w:t>
        </w:r>
      </w:ins>
      <w:r w:rsidR="006816CE">
        <w:rPr>
          <w:sz w:val="24"/>
          <w:szCs w:val="24"/>
        </w:rPr>
        <w:t xml:space="preserve"> noyau excité</w:t>
      </w:r>
      <w:ins w:id="5" w:author="cauzid5" w:date="2019-12-02T18:03:00Z">
        <w:r w:rsidR="003B5356">
          <w:rPr>
            <w:sz w:val="24"/>
            <w:szCs w:val="24"/>
          </w:rPr>
          <w:t xml:space="preserve"> par un rayon gamma</w:t>
        </w:r>
      </w:ins>
      <w:r w:rsidR="006816CE">
        <w:rPr>
          <w:sz w:val="24"/>
          <w:szCs w:val="24"/>
        </w:rPr>
        <w:t xml:space="preserve"> va </w:t>
      </w:r>
      <w:del w:id="6" w:author="cauzid5" w:date="2019-12-02T18:03:00Z">
        <w:r w:rsidR="006816CE" w:rsidDel="003B5356">
          <w:rPr>
            <w:sz w:val="24"/>
            <w:szCs w:val="24"/>
          </w:rPr>
          <w:delText xml:space="preserve">donc </w:delText>
        </w:r>
      </w:del>
      <w:r w:rsidR="006816CE">
        <w:rPr>
          <w:sz w:val="24"/>
          <w:szCs w:val="24"/>
        </w:rPr>
        <w:t xml:space="preserve">se relaxer </w:t>
      </w:r>
      <w:del w:id="7" w:author="cauzid5" w:date="2019-12-02T18:03:00Z">
        <w:r w:rsidR="006816CE" w:rsidDel="003B5356">
          <w:rPr>
            <w:sz w:val="24"/>
            <w:szCs w:val="24"/>
          </w:rPr>
          <w:delText xml:space="preserve">et produire </w:delText>
        </w:r>
      </w:del>
      <w:ins w:id="8" w:author="cauzid5" w:date="2019-12-02T18:03:00Z">
        <w:r w:rsidR="003B5356">
          <w:rPr>
            <w:sz w:val="24"/>
            <w:szCs w:val="24"/>
          </w:rPr>
          <w:t xml:space="preserve">en produisant </w:t>
        </w:r>
      </w:ins>
      <w:r w:rsidR="006816CE">
        <w:rPr>
          <w:sz w:val="24"/>
          <w:szCs w:val="24"/>
        </w:rPr>
        <w:t xml:space="preserve">un rayon gamma </w:t>
      </w:r>
      <w:ins w:id="9" w:author="cauzid5" w:date="2019-12-02T18:03:00Z">
        <w:r w:rsidR="003B5356">
          <w:rPr>
            <w:sz w:val="24"/>
            <w:szCs w:val="24"/>
          </w:rPr>
          <w:t xml:space="preserve">de même énergie </w:t>
        </w:r>
      </w:ins>
      <w:r w:rsidR="006816CE">
        <w:rPr>
          <w:sz w:val="24"/>
          <w:szCs w:val="24"/>
        </w:rPr>
        <w:t xml:space="preserve">qui va, à son tour, exciter </w:t>
      </w:r>
      <w:r w:rsidR="00B10269">
        <w:rPr>
          <w:sz w:val="24"/>
          <w:szCs w:val="24"/>
        </w:rPr>
        <w:t xml:space="preserve">un noyau identique, provoquant alors sa relaxation par émission d’un nouveau rayon gamma </w:t>
      </w:r>
      <w:del w:id="10" w:author="cauzid5" w:date="2019-12-02T18:03:00Z">
        <w:r w:rsidR="00B10269" w:rsidDel="003B5356">
          <w:rPr>
            <w:sz w:val="24"/>
            <w:szCs w:val="24"/>
          </w:rPr>
          <w:delText>de même longueur d’onde</w:delText>
        </w:r>
      </w:del>
      <w:ins w:id="11" w:author="cauzid5" w:date="2019-12-02T18:03:00Z">
        <w:r w:rsidR="003B5356">
          <w:rPr>
            <w:sz w:val="24"/>
            <w:szCs w:val="24"/>
          </w:rPr>
          <w:t>identique</w:t>
        </w:r>
      </w:ins>
      <w:r w:rsidR="00B10269">
        <w:rPr>
          <w:sz w:val="24"/>
          <w:szCs w:val="24"/>
        </w:rPr>
        <w:t>.</w:t>
      </w:r>
      <w:r w:rsidR="000D784F">
        <w:rPr>
          <w:sz w:val="24"/>
          <w:szCs w:val="24"/>
        </w:rPr>
        <w:t xml:space="preserve"> </w:t>
      </w:r>
      <w:del w:id="12" w:author="cauzid5" w:date="2019-12-02T18:03:00Z">
        <w:r w:rsidR="000D784F" w:rsidDel="003B5356">
          <w:rPr>
            <w:sz w:val="24"/>
            <w:szCs w:val="24"/>
          </w:rPr>
          <w:delText>C’est le</w:delText>
        </w:r>
      </w:del>
      <w:ins w:id="13" w:author="cauzid5" w:date="2019-12-02T18:03:00Z">
        <w:r w:rsidR="003B5356">
          <w:rPr>
            <w:sz w:val="24"/>
            <w:szCs w:val="24"/>
          </w:rPr>
          <w:t>Ce</w:t>
        </w:r>
      </w:ins>
      <w:r w:rsidR="000D784F">
        <w:rPr>
          <w:sz w:val="24"/>
          <w:szCs w:val="24"/>
        </w:rPr>
        <w:t xml:space="preserve"> phénomène de résonance </w:t>
      </w:r>
      <w:del w:id="14" w:author="cauzid5" w:date="2019-12-02T18:03:00Z">
        <w:r w:rsidR="000D784F" w:rsidDel="003B5356">
          <w:rPr>
            <w:sz w:val="24"/>
            <w:szCs w:val="24"/>
          </w:rPr>
          <w:delText>sur lequel se base le Mössbauer</w:delText>
        </w:r>
        <w:r w:rsidR="003B34C8" w:rsidDel="003B5356">
          <w:rPr>
            <w:sz w:val="24"/>
            <w:szCs w:val="24"/>
          </w:rPr>
          <w:delText xml:space="preserve"> </w:delText>
        </w:r>
        <w:r w:rsidR="004E5573" w:rsidDel="003B5356">
          <w:rPr>
            <w:sz w:val="24"/>
            <w:szCs w:val="24"/>
          </w:rPr>
          <w:delText>qui</w:delText>
        </w:r>
      </w:del>
      <w:ins w:id="15" w:author="cauzid5" w:date="2019-12-02T18:03:00Z">
        <w:r w:rsidR="003B5356">
          <w:rPr>
            <w:sz w:val="24"/>
            <w:szCs w:val="24"/>
          </w:rPr>
          <w:t>ne</w:t>
        </w:r>
      </w:ins>
      <w:r w:rsidR="003B34C8">
        <w:rPr>
          <w:sz w:val="24"/>
          <w:szCs w:val="24"/>
        </w:rPr>
        <w:t xml:space="preserve"> </w:t>
      </w:r>
      <w:r w:rsidR="004E5573">
        <w:rPr>
          <w:sz w:val="24"/>
          <w:szCs w:val="24"/>
        </w:rPr>
        <w:t xml:space="preserve">peut se produire </w:t>
      </w:r>
      <w:del w:id="16" w:author="cauzid5" w:date="2019-12-02T18:04:00Z">
        <w:r w:rsidR="004E5573" w:rsidDel="003B5356">
          <w:rPr>
            <w:sz w:val="24"/>
            <w:szCs w:val="24"/>
          </w:rPr>
          <w:delText xml:space="preserve">seulement </w:delText>
        </w:r>
      </w:del>
      <w:ins w:id="17" w:author="cauzid5" w:date="2019-12-02T18:04:00Z">
        <w:r w:rsidR="003B5356">
          <w:rPr>
            <w:sz w:val="24"/>
            <w:szCs w:val="24"/>
          </w:rPr>
          <w:t xml:space="preserve">que </w:t>
        </w:r>
      </w:ins>
      <w:r w:rsidR="004E5573">
        <w:rPr>
          <w:sz w:val="24"/>
          <w:szCs w:val="24"/>
        </w:rPr>
        <w:t>s’il n’y a pas d’effet de recul entre les noyaux émetteur</w:t>
      </w:r>
      <w:r w:rsidR="001B5263">
        <w:rPr>
          <w:sz w:val="24"/>
          <w:szCs w:val="24"/>
        </w:rPr>
        <w:t>s</w:t>
      </w:r>
      <w:r w:rsidR="004E5573">
        <w:rPr>
          <w:sz w:val="24"/>
          <w:szCs w:val="24"/>
        </w:rPr>
        <w:t xml:space="preserve"> et absorbeur</w:t>
      </w:r>
      <w:r w:rsidR="001B5263">
        <w:rPr>
          <w:sz w:val="24"/>
          <w:szCs w:val="24"/>
        </w:rPr>
        <w:t>s</w:t>
      </w:r>
      <w:ins w:id="18" w:author="cauzid5" w:date="2019-12-02T18:04:00Z">
        <w:r w:rsidR="003B5356">
          <w:rPr>
            <w:sz w:val="24"/>
            <w:szCs w:val="24"/>
          </w:rPr>
          <w:t xml:space="preserve">. En effet, le recul </w:t>
        </w:r>
      </w:ins>
      <w:del w:id="19" w:author="cauzid5" w:date="2019-12-02T18:04:00Z">
        <w:r w:rsidR="001B5263" w:rsidDel="003B5356">
          <w:rPr>
            <w:sz w:val="24"/>
            <w:szCs w:val="24"/>
          </w:rPr>
          <w:delText xml:space="preserve"> (</w:delText>
        </w:r>
        <w:r w:rsidR="001B5263" w:rsidDel="003B5356">
          <w:rPr>
            <w:color w:val="000000" w:themeColor="text1"/>
            <w:sz w:val="24"/>
            <w:szCs w:val="24"/>
          </w:rPr>
          <w:delText xml:space="preserve">donc il n’y a pas de </w:delText>
        </w:r>
      </w:del>
      <w:ins w:id="20" w:author="cauzid5" w:date="2019-12-02T18:04:00Z">
        <w:r w:rsidR="003B5356">
          <w:rPr>
            <w:sz w:val="24"/>
            <w:szCs w:val="24"/>
          </w:rPr>
          <w:t xml:space="preserve">provoquerait une </w:t>
        </w:r>
      </w:ins>
      <w:r w:rsidR="001B5263">
        <w:rPr>
          <w:color w:val="000000" w:themeColor="text1"/>
          <w:sz w:val="24"/>
          <w:szCs w:val="24"/>
        </w:rPr>
        <w:t>perte d’énergie entre l’émission et l’absorption</w:t>
      </w:r>
      <w:del w:id="21" w:author="cauzid5" w:date="2019-12-02T18:04:00Z">
        <w:r w:rsidR="001B5263" w:rsidDel="003B5356">
          <w:rPr>
            <w:color w:val="000000" w:themeColor="text1"/>
            <w:sz w:val="24"/>
            <w:szCs w:val="24"/>
          </w:rPr>
          <w:delText xml:space="preserve">) </w:delText>
        </w:r>
      </w:del>
      <w:r w:rsidR="000D784F">
        <w:rPr>
          <w:sz w:val="24"/>
          <w:szCs w:val="24"/>
        </w:rPr>
        <w:t>.</w:t>
      </w:r>
      <w:r w:rsidR="004E5573">
        <w:rPr>
          <w:sz w:val="24"/>
          <w:szCs w:val="24"/>
        </w:rPr>
        <w:t xml:space="preserve"> </w:t>
      </w:r>
      <w:del w:id="22" w:author="cauzid5" w:date="2019-12-02T18:04:00Z">
        <w:r w:rsidR="004E5573" w:rsidDel="003B5356">
          <w:rPr>
            <w:sz w:val="24"/>
            <w:szCs w:val="24"/>
          </w:rPr>
          <w:delText>En effet, lorsqu’un noyau libre émet</w:delText>
        </w:r>
        <w:r w:rsidR="00F33A02" w:rsidDel="003B5356">
          <w:rPr>
            <w:sz w:val="24"/>
            <w:szCs w:val="24"/>
          </w:rPr>
          <w:delText xml:space="preserve"> ou absorbe</w:delText>
        </w:r>
        <w:r w:rsidR="004E5573" w:rsidDel="003B5356">
          <w:rPr>
            <w:sz w:val="24"/>
            <w:szCs w:val="24"/>
          </w:rPr>
          <w:delText xml:space="preserve"> un rayon gamma, il va subir un effet de recul qui </w:delText>
        </w:r>
        <w:r w:rsidR="00F33A02" w:rsidDel="003B5356">
          <w:rPr>
            <w:sz w:val="24"/>
            <w:szCs w:val="24"/>
          </w:rPr>
          <w:delText>provoque</w:delText>
        </w:r>
        <w:r w:rsidR="004E5573" w:rsidDel="003B5356">
          <w:rPr>
            <w:sz w:val="24"/>
            <w:szCs w:val="24"/>
          </w:rPr>
          <w:delText xml:space="preserve"> </w:delText>
        </w:r>
        <w:r w:rsidR="00F33A02" w:rsidDel="003B5356">
          <w:rPr>
            <w:sz w:val="24"/>
            <w:szCs w:val="24"/>
          </w:rPr>
          <w:delText>des</w:delText>
        </w:r>
        <w:r w:rsidR="004E5573" w:rsidDel="003B5356">
          <w:rPr>
            <w:sz w:val="24"/>
            <w:szCs w:val="24"/>
          </w:rPr>
          <w:delText xml:space="preserve"> perte</w:delText>
        </w:r>
        <w:r w:rsidR="00F33A02" w:rsidDel="003B5356">
          <w:rPr>
            <w:sz w:val="24"/>
            <w:szCs w:val="24"/>
          </w:rPr>
          <w:delText>s</w:delText>
        </w:r>
        <w:r w:rsidR="004E5573" w:rsidDel="003B5356">
          <w:rPr>
            <w:sz w:val="24"/>
            <w:szCs w:val="24"/>
          </w:rPr>
          <w:delText xml:space="preserve"> d’énergie du rayon.</w:delText>
        </w:r>
        <w:r w:rsidR="00D54E19" w:rsidDel="003B5356">
          <w:rPr>
            <w:sz w:val="24"/>
            <w:szCs w:val="24"/>
          </w:rPr>
          <w:delText xml:space="preserve"> </w:delText>
        </w:r>
      </w:del>
      <w:r w:rsidR="00D54E19">
        <w:rPr>
          <w:sz w:val="24"/>
          <w:szCs w:val="24"/>
        </w:rPr>
        <w:t>Pour utiliser cette technique, les noyaux doivent être ancrés</w:t>
      </w:r>
      <w:r w:rsidR="00E8456F">
        <w:rPr>
          <w:sz w:val="24"/>
          <w:szCs w:val="24"/>
        </w:rPr>
        <w:t xml:space="preserve"> de manière rigide</w:t>
      </w:r>
      <w:r w:rsidR="00D54E19">
        <w:rPr>
          <w:sz w:val="24"/>
          <w:szCs w:val="24"/>
        </w:rPr>
        <w:t xml:space="preserve"> à un réseau cristallin afin que la masse du solide rende l’effet de recul nul. </w:t>
      </w:r>
      <w:r w:rsidR="009C33D4">
        <w:rPr>
          <w:sz w:val="24"/>
          <w:szCs w:val="24"/>
        </w:rPr>
        <w:t>Cette caractéristique est présente chez tous les atomes et est représentée par le facteur f nommé facteur de Lamb-Mössbauer.</w:t>
      </w:r>
      <w:r w:rsidR="00C01992">
        <w:rPr>
          <w:sz w:val="24"/>
          <w:szCs w:val="24"/>
        </w:rPr>
        <w:t xml:space="preserve"> Lorsque la température </w:t>
      </w:r>
      <w:r w:rsidR="002F6CE6">
        <w:rPr>
          <w:sz w:val="24"/>
          <w:szCs w:val="24"/>
        </w:rPr>
        <w:t>augmente</w:t>
      </w:r>
      <w:r w:rsidR="00C01992">
        <w:rPr>
          <w:sz w:val="24"/>
          <w:szCs w:val="24"/>
        </w:rPr>
        <w:t xml:space="preserve">, ce facteur </w:t>
      </w:r>
      <w:r w:rsidR="002F6CE6">
        <w:rPr>
          <w:sz w:val="24"/>
          <w:szCs w:val="24"/>
        </w:rPr>
        <w:t>diminue en conséquence de l’agitation thermique</w:t>
      </w:r>
      <w:r w:rsidR="00C36ED3">
        <w:rPr>
          <w:sz w:val="24"/>
          <w:szCs w:val="24"/>
        </w:rPr>
        <w:t>.</w:t>
      </w:r>
      <w:r w:rsidR="002C2F58">
        <w:rPr>
          <w:sz w:val="24"/>
          <w:szCs w:val="24"/>
        </w:rPr>
        <w:t xml:space="preserve"> </w:t>
      </w:r>
      <w:r w:rsidR="00495F8A">
        <w:rPr>
          <w:sz w:val="24"/>
          <w:szCs w:val="24"/>
        </w:rPr>
        <w:t>De plus, c</w:t>
      </w:r>
      <w:r w:rsidR="002C2F58" w:rsidRPr="007023F7">
        <w:rPr>
          <w:color w:val="000000" w:themeColor="text1"/>
          <w:sz w:val="24"/>
          <w:szCs w:val="24"/>
        </w:rPr>
        <w:t xml:space="preserve">ette technique dispose d’une résolution en énergie atteignant l’ordre de grandeur de </w:t>
      </w:r>
      <w:commentRangeStart w:id="23"/>
      <w:r w:rsidR="002C2F58" w:rsidRPr="007023F7">
        <w:rPr>
          <w:color w:val="000000" w:themeColor="text1"/>
          <w:sz w:val="24"/>
          <w:szCs w:val="24"/>
        </w:rPr>
        <w:t>10</w:t>
      </w:r>
      <w:r w:rsidR="002C2F58" w:rsidRPr="007023F7">
        <w:rPr>
          <w:color w:val="000000" w:themeColor="text1"/>
          <w:sz w:val="24"/>
          <w:szCs w:val="24"/>
          <w:vertAlign w:val="superscript"/>
        </w:rPr>
        <w:t>-11</w:t>
      </w:r>
      <w:commentRangeEnd w:id="23"/>
      <w:r w:rsidR="003B5356">
        <w:rPr>
          <w:rStyle w:val="Marquedecommentaire"/>
        </w:rPr>
        <w:commentReference w:id="23"/>
      </w:r>
      <w:r w:rsidR="002C2F58" w:rsidRPr="007023F7">
        <w:rPr>
          <w:color w:val="000000" w:themeColor="text1"/>
          <w:sz w:val="24"/>
          <w:szCs w:val="24"/>
        </w:rPr>
        <w:t xml:space="preserve">. </w:t>
      </w:r>
      <w:del w:id="24" w:author="cauzid5" w:date="2019-12-02T18:05:00Z">
        <w:r w:rsidR="002C2F58" w:rsidRPr="007023F7" w:rsidDel="003B5356">
          <w:rPr>
            <w:color w:val="000000" w:themeColor="text1"/>
            <w:sz w:val="24"/>
            <w:szCs w:val="24"/>
          </w:rPr>
          <w:delText>Il s’agit donc d’une</w:delText>
        </w:r>
      </w:del>
      <w:ins w:id="25" w:author="cauzid5" w:date="2019-12-02T18:05:00Z">
        <w:r w:rsidR="003B5356">
          <w:rPr>
            <w:color w:val="000000" w:themeColor="text1"/>
            <w:sz w:val="24"/>
            <w:szCs w:val="24"/>
          </w:rPr>
          <w:t>Cette</w:t>
        </w:r>
      </w:ins>
      <w:r w:rsidR="002C2F58" w:rsidRPr="007023F7">
        <w:rPr>
          <w:color w:val="000000" w:themeColor="text1"/>
          <w:sz w:val="24"/>
          <w:szCs w:val="24"/>
        </w:rPr>
        <w:t xml:space="preserve"> méthode</w:t>
      </w:r>
      <w:r w:rsidR="000E0046">
        <w:rPr>
          <w:color w:val="000000" w:themeColor="text1"/>
          <w:sz w:val="24"/>
          <w:szCs w:val="24"/>
        </w:rPr>
        <w:t xml:space="preserve"> </w:t>
      </w:r>
      <w:del w:id="26" w:author="cauzid5" w:date="2019-12-02T18:05:00Z">
        <w:r w:rsidR="000E0046" w:rsidDel="003B5356">
          <w:rPr>
            <w:color w:val="000000" w:themeColor="text1"/>
            <w:sz w:val="24"/>
            <w:szCs w:val="24"/>
          </w:rPr>
          <w:delText>de résonance nucléaire sans recul</w:delText>
        </w:r>
        <w:r w:rsidR="001B5263" w:rsidDel="003B5356">
          <w:rPr>
            <w:color w:val="000000" w:themeColor="text1"/>
            <w:sz w:val="24"/>
            <w:szCs w:val="24"/>
          </w:rPr>
          <w:delText xml:space="preserve"> </w:delText>
        </w:r>
      </w:del>
      <w:ins w:id="27" w:author="cauzid5" w:date="2019-12-02T18:05:00Z">
        <w:r w:rsidR="003B5356">
          <w:rPr>
            <w:color w:val="000000" w:themeColor="text1"/>
            <w:sz w:val="24"/>
            <w:szCs w:val="24"/>
          </w:rPr>
          <w:t xml:space="preserve">est </w:t>
        </w:r>
      </w:ins>
      <w:r w:rsidR="002C2F58" w:rsidRPr="007023F7">
        <w:rPr>
          <w:color w:val="000000" w:themeColor="text1"/>
          <w:sz w:val="24"/>
          <w:szCs w:val="24"/>
        </w:rPr>
        <w:t xml:space="preserve">très sensible et très précise </w:t>
      </w:r>
      <w:ins w:id="28" w:author="cauzid5" w:date="2019-12-02T18:05:00Z">
        <w:r w:rsidR="003B5356">
          <w:rPr>
            <w:color w:val="000000" w:themeColor="text1"/>
            <w:sz w:val="24"/>
            <w:szCs w:val="24"/>
          </w:rPr>
          <w:t xml:space="preserve">et </w:t>
        </w:r>
      </w:ins>
      <w:r w:rsidR="002C2F58" w:rsidRPr="007023F7">
        <w:rPr>
          <w:color w:val="000000" w:themeColor="text1"/>
          <w:sz w:val="24"/>
          <w:szCs w:val="24"/>
        </w:rPr>
        <w:t>permet</w:t>
      </w:r>
      <w:del w:id="29" w:author="cauzid5" w:date="2019-12-02T18:05:00Z">
        <w:r w:rsidR="002C2F58" w:rsidRPr="007023F7" w:rsidDel="003B5356">
          <w:rPr>
            <w:color w:val="000000" w:themeColor="text1"/>
            <w:sz w:val="24"/>
            <w:szCs w:val="24"/>
          </w:rPr>
          <w:delText>tant</w:delText>
        </w:r>
      </w:del>
      <w:r w:rsidR="002C2F58" w:rsidRPr="007023F7">
        <w:rPr>
          <w:color w:val="000000" w:themeColor="text1"/>
          <w:sz w:val="24"/>
          <w:szCs w:val="24"/>
        </w:rPr>
        <w:t xml:space="preserve"> d’étudier </w:t>
      </w:r>
      <w:r w:rsidR="00557A43">
        <w:rPr>
          <w:color w:val="000000" w:themeColor="text1"/>
          <w:sz w:val="24"/>
          <w:szCs w:val="24"/>
        </w:rPr>
        <w:t>l’environnement chimique direct d’un atome</w:t>
      </w:r>
      <w:r w:rsidR="002C2F58" w:rsidRPr="007023F7">
        <w:rPr>
          <w:color w:val="000000" w:themeColor="text1"/>
          <w:sz w:val="24"/>
          <w:szCs w:val="24"/>
        </w:rPr>
        <w:t>.</w:t>
      </w:r>
      <w:r w:rsidR="00557A43">
        <w:rPr>
          <w:color w:val="000000" w:themeColor="text1"/>
          <w:sz w:val="24"/>
          <w:szCs w:val="24"/>
        </w:rPr>
        <w:t xml:space="preserve"> </w:t>
      </w:r>
      <w:proofErr w:type="gramStart"/>
      <w:r w:rsidR="002845E8">
        <w:rPr>
          <w:color w:val="000000" w:themeColor="text1"/>
          <w:sz w:val="24"/>
          <w:szCs w:val="24"/>
        </w:rPr>
        <w:t>Le</w:t>
      </w:r>
      <w:proofErr w:type="gramEnd"/>
      <w:r w:rsidR="002845E8">
        <w:rPr>
          <w:color w:val="000000" w:themeColor="text1"/>
          <w:sz w:val="24"/>
          <w:szCs w:val="24"/>
        </w:rPr>
        <w:t xml:space="preserve"> </w:t>
      </w:r>
      <w:ins w:id="30" w:author="cauzid5" w:date="2019-12-02T18:05:00Z">
        <w:r w:rsidR="003B5356">
          <w:rPr>
            <w:color w:val="000000" w:themeColor="text1"/>
            <w:sz w:val="24"/>
            <w:szCs w:val="24"/>
          </w:rPr>
          <w:t xml:space="preserve">spectroscopie </w:t>
        </w:r>
      </w:ins>
      <w:r w:rsidR="002845E8">
        <w:rPr>
          <w:color w:val="000000" w:themeColor="text1"/>
          <w:sz w:val="24"/>
          <w:szCs w:val="24"/>
        </w:rPr>
        <w:t xml:space="preserve">Mössbauer </w:t>
      </w:r>
      <w:del w:id="31" w:author="cauzid5" w:date="2019-12-02T18:05:00Z">
        <w:r w:rsidR="002845E8" w:rsidDel="003B5356">
          <w:rPr>
            <w:color w:val="000000" w:themeColor="text1"/>
            <w:sz w:val="24"/>
            <w:szCs w:val="24"/>
          </w:rPr>
          <w:delText xml:space="preserve">constitue </w:delText>
        </w:r>
      </w:del>
      <w:ins w:id="32" w:author="cauzid5" w:date="2019-12-02T18:05:00Z">
        <w:r w:rsidR="003B5356">
          <w:rPr>
            <w:color w:val="000000" w:themeColor="text1"/>
            <w:sz w:val="24"/>
            <w:szCs w:val="24"/>
          </w:rPr>
          <w:t xml:space="preserve">est </w:t>
        </w:r>
      </w:ins>
      <w:r w:rsidR="002845E8">
        <w:rPr>
          <w:color w:val="000000" w:themeColor="text1"/>
          <w:sz w:val="24"/>
          <w:szCs w:val="24"/>
        </w:rPr>
        <w:t>donc une technique de spéciation.</w:t>
      </w:r>
    </w:p>
    <w:p w:rsidR="002C2F58" w:rsidRPr="002C2F58" w:rsidRDefault="002C2F58" w:rsidP="002C2F58">
      <w:pPr>
        <w:rPr>
          <w:i/>
          <w:iCs/>
          <w:sz w:val="24"/>
          <w:szCs w:val="24"/>
        </w:rPr>
      </w:pPr>
    </w:p>
    <w:p w:rsidR="005F47A2" w:rsidRDefault="00BC2063" w:rsidP="00EC3DF4">
      <w:pPr>
        <w:pStyle w:val="Paragraphedeliste"/>
        <w:numPr>
          <w:ilvl w:val="0"/>
          <w:numId w:val="1"/>
        </w:numPr>
        <w:rPr>
          <w:b/>
          <w:bCs/>
          <w:sz w:val="28"/>
          <w:szCs w:val="28"/>
        </w:rPr>
      </w:pPr>
      <w:r>
        <w:rPr>
          <w:b/>
          <w:bCs/>
          <w:sz w:val="28"/>
          <w:szCs w:val="28"/>
        </w:rPr>
        <w:t>Fonctionnement et r</w:t>
      </w:r>
      <w:r w:rsidR="00EC3DF4" w:rsidRPr="00EC3DF4">
        <w:rPr>
          <w:b/>
          <w:bCs/>
          <w:sz w:val="28"/>
          <w:szCs w:val="28"/>
        </w:rPr>
        <w:t>ésultats obtenus</w:t>
      </w:r>
    </w:p>
    <w:p w:rsidR="003B097F" w:rsidRPr="003B097F" w:rsidRDefault="003B097F" w:rsidP="003B097F">
      <w:pPr>
        <w:rPr>
          <w:b/>
          <w:bCs/>
          <w:sz w:val="24"/>
          <w:szCs w:val="24"/>
        </w:rPr>
      </w:pPr>
      <w:r>
        <w:rPr>
          <w:b/>
          <w:bCs/>
          <w:sz w:val="24"/>
          <w:szCs w:val="24"/>
        </w:rPr>
        <w:t>Fonctionnement du spectromètre Mössbauer</w:t>
      </w:r>
    </w:p>
    <w:p w:rsidR="00CD2439" w:rsidRDefault="00BC2063" w:rsidP="00CD2439">
      <w:pPr>
        <w:keepNext/>
        <w:jc w:val="center"/>
      </w:pPr>
      <w:r>
        <w:rPr>
          <w:noProof/>
          <w:sz w:val="24"/>
          <w:szCs w:val="24"/>
          <w:lang w:eastAsia="fr-FR"/>
        </w:rPr>
        <w:drawing>
          <wp:inline distT="0" distB="0" distL="0" distR="0">
            <wp:extent cx="5311140" cy="1564890"/>
            <wp:effectExtent l="19050" t="19050" r="22860" b="165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sbauer_Spectrometer.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70017" cy="1582238"/>
                    </a:xfrm>
                    <a:prstGeom prst="rect">
                      <a:avLst/>
                    </a:prstGeom>
                    <a:ln>
                      <a:solidFill>
                        <a:schemeClr val="tx1"/>
                      </a:solidFill>
                    </a:ln>
                  </pic:spPr>
                </pic:pic>
              </a:graphicData>
            </a:graphic>
          </wp:inline>
        </w:drawing>
      </w:r>
    </w:p>
    <w:p w:rsidR="00BC2063" w:rsidRPr="00CD2439" w:rsidRDefault="00CD2439" w:rsidP="00CD2439">
      <w:pPr>
        <w:pStyle w:val="Lgende"/>
        <w:jc w:val="center"/>
        <w:rPr>
          <w:sz w:val="18"/>
          <w:szCs w:val="18"/>
        </w:rPr>
      </w:pPr>
      <w:r w:rsidRPr="00CD2439">
        <w:rPr>
          <w:b/>
          <w:bCs/>
          <w:i w:val="0"/>
          <w:iCs w:val="0"/>
        </w:rPr>
        <w:t xml:space="preserve">Figure </w:t>
      </w:r>
      <w:r w:rsidR="00782AFF" w:rsidRPr="00CD2439">
        <w:rPr>
          <w:b/>
          <w:bCs/>
          <w:i w:val="0"/>
          <w:iCs w:val="0"/>
        </w:rPr>
        <w:fldChar w:fldCharType="begin"/>
      </w:r>
      <w:r w:rsidRPr="00CD2439">
        <w:rPr>
          <w:b/>
          <w:bCs/>
          <w:i w:val="0"/>
          <w:iCs w:val="0"/>
        </w:rPr>
        <w:instrText xml:space="preserve"> SEQ Figure \* ARABIC </w:instrText>
      </w:r>
      <w:r w:rsidR="00782AFF" w:rsidRPr="00CD2439">
        <w:rPr>
          <w:b/>
          <w:bCs/>
          <w:i w:val="0"/>
          <w:iCs w:val="0"/>
        </w:rPr>
        <w:fldChar w:fldCharType="separate"/>
      </w:r>
      <w:r w:rsidR="00FC548E">
        <w:rPr>
          <w:b/>
          <w:bCs/>
          <w:i w:val="0"/>
          <w:iCs w:val="0"/>
          <w:noProof/>
        </w:rPr>
        <w:t>1</w:t>
      </w:r>
      <w:r w:rsidR="00782AFF" w:rsidRPr="00CD2439">
        <w:rPr>
          <w:b/>
          <w:bCs/>
          <w:i w:val="0"/>
          <w:iCs w:val="0"/>
        </w:rPr>
        <w:fldChar w:fldCharType="end"/>
      </w:r>
      <w:r w:rsidR="007E71CB">
        <w:rPr>
          <w:b/>
          <w:bCs/>
          <w:i w:val="0"/>
          <w:iCs w:val="0"/>
        </w:rPr>
        <w:t> :</w:t>
      </w:r>
      <w:r w:rsidRPr="00CD2439">
        <w:rPr>
          <w:b/>
          <w:bCs/>
          <w:i w:val="0"/>
          <w:iCs w:val="0"/>
        </w:rPr>
        <w:t xml:space="preserve"> </w:t>
      </w:r>
      <w:r w:rsidR="003B097F">
        <w:rPr>
          <w:b/>
          <w:bCs/>
          <w:i w:val="0"/>
          <w:iCs w:val="0"/>
        </w:rPr>
        <w:t>Schéma du f</w:t>
      </w:r>
      <w:r w:rsidRPr="00CD2439">
        <w:rPr>
          <w:b/>
          <w:bCs/>
          <w:i w:val="0"/>
          <w:iCs w:val="0"/>
        </w:rPr>
        <w:t xml:space="preserve">onctionnement d’un spectromètre Mössbauer </w:t>
      </w:r>
      <w:r w:rsidRPr="00CD2439">
        <w:rPr>
          <w:sz w:val="18"/>
          <w:szCs w:val="18"/>
        </w:rPr>
        <w:t>(https://fr.wikipedia.org/wiki/Spectroscopie_M%C3%B6ssbauer)</w:t>
      </w:r>
    </w:p>
    <w:p w:rsidR="00673FFC" w:rsidRDefault="006F36C8" w:rsidP="00C128FD">
      <w:pPr>
        <w:jc w:val="both"/>
        <w:rPr>
          <w:sz w:val="24"/>
          <w:szCs w:val="24"/>
        </w:rPr>
      </w:pPr>
      <w:r>
        <w:rPr>
          <w:sz w:val="24"/>
          <w:szCs w:val="24"/>
        </w:rPr>
        <w:t xml:space="preserve">Le spectromètre Mössbauer est une spectroscopie d’absorption composée d’une source émettrice de rayons gamma (la plupart du temps : le </w:t>
      </w:r>
      <w:r w:rsidRPr="006F36C8">
        <w:rPr>
          <w:sz w:val="24"/>
          <w:szCs w:val="24"/>
          <w:vertAlign w:val="superscript"/>
        </w:rPr>
        <w:t>57</w:t>
      </w:r>
      <w:r>
        <w:rPr>
          <w:sz w:val="24"/>
          <w:szCs w:val="24"/>
        </w:rPr>
        <w:t>Co</w:t>
      </w:r>
      <w:r w:rsidR="003C3B32">
        <w:rPr>
          <w:sz w:val="24"/>
          <w:szCs w:val="24"/>
        </w:rPr>
        <w:t xml:space="preserve"> qui se désintègre en </w:t>
      </w:r>
      <w:r w:rsidR="003C3B32" w:rsidRPr="003C3B32">
        <w:rPr>
          <w:sz w:val="24"/>
          <w:szCs w:val="24"/>
          <w:vertAlign w:val="superscript"/>
        </w:rPr>
        <w:t>57</w:t>
      </w:r>
      <w:r w:rsidR="003C3B32">
        <w:rPr>
          <w:sz w:val="24"/>
          <w:szCs w:val="24"/>
        </w:rPr>
        <w:t>Fe</w:t>
      </w:r>
      <w:r>
        <w:rPr>
          <w:sz w:val="24"/>
          <w:szCs w:val="24"/>
        </w:rPr>
        <w:t xml:space="preserve">), d’un collimateur permettant d’obtenir un faisceau de rayons parallèles venant taper sur l’échantillon </w:t>
      </w:r>
      <w:commentRangeStart w:id="33"/>
      <w:r>
        <w:rPr>
          <w:sz w:val="24"/>
          <w:szCs w:val="24"/>
        </w:rPr>
        <w:t xml:space="preserve">(en général le Fe) </w:t>
      </w:r>
      <w:commentRangeEnd w:id="33"/>
      <w:r w:rsidR="003B5356">
        <w:rPr>
          <w:rStyle w:val="Marquedecommentaire"/>
        </w:rPr>
        <w:commentReference w:id="33"/>
      </w:r>
      <w:r>
        <w:rPr>
          <w:sz w:val="24"/>
          <w:szCs w:val="24"/>
        </w:rPr>
        <w:t>et enfin d’un détecteur.</w:t>
      </w:r>
      <w:r w:rsidR="00A46C3F">
        <w:rPr>
          <w:sz w:val="24"/>
          <w:szCs w:val="24"/>
        </w:rPr>
        <w:t xml:space="preserve"> </w:t>
      </w:r>
    </w:p>
    <w:p w:rsidR="003B097F" w:rsidRDefault="00673FFC" w:rsidP="00C128FD">
      <w:pPr>
        <w:jc w:val="both"/>
        <w:rPr>
          <w:sz w:val="24"/>
          <w:szCs w:val="24"/>
        </w:rPr>
      </w:pPr>
      <w:commentRangeStart w:id="34"/>
      <w:r>
        <w:rPr>
          <w:sz w:val="24"/>
          <w:szCs w:val="24"/>
        </w:rPr>
        <w:lastRenderedPageBreak/>
        <w:t xml:space="preserve">Le repère de la source ne doit pas être le même que celui de l’échantillon, l’énergie doit alors être modulée. </w:t>
      </w:r>
      <w:commentRangeEnd w:id="34"/>
      <w:r w:rsidR="003B5356">
        <w:rPr>
          <w:rStyle w:val="Marquedecommentaire"/>
        </w:rPr>
        <w:commentReference w:id="34"/>
      </w:r>
      <w:r w:rsidR="00A46C3F">
        <w:rPr>
          <w:sz w:val="24"/>
          <w:szCs w:val="24"/>
        </w:rPr>
        <w:t xml:space="preserve">La source est </w:t>
      </w:r>
      <w:r>
        <w:rPr>
          <w:sz w:val="24"/>
          <w:szCs w:val="24"/>
        </w:rPr>
        <w:t xml:space="preserve">donc </w:t>
      </w:r>
      <w:r w:rsidR="00A46C3F">
        <w:rPr>
          <w:sz w:val="24"/>
          <w:szCs w:val="24"/>
        </w:rPr>
        <w:t>placée sur un support oscillant pour créer l’effet Doppler</w:t>
      </w:r>
      <w:r w:rsidR="00494692">
        <w:rPr>
          <w:sz w:val="24"/>
          <w:szCs w:val="24"/>
        </w:rPr>
        <w:t xml:space="preserve"> permettant de moduler précisément l’énergie </w:t>
      </w:r>
      <w:commentRangeStart w:id="35"/>
      <w:r w:rsidR="00494692">
        <w:rPr>
          <w:sz w:val="24"/>
          <w:szCs w:val="24"/>
        </w:rPr>
        <w:t>mesurée</w:t>
      </w:r>
      <w:commentRangeEnd w:id="35"/>
      <w:r w:rsidR="003B5356">
        <w:rPr>
          <w:rStyle w:val="Marquedecommentaire"/>
        </w:rPr>
        <w:commentReference w:id="35"/>
      </w:r>
      <w:r w:rsidR="00494692">
        <w:rPr>
          <w:sz w:val="24"/>
          <w:szCs w:val="24"/>
        </w:rPr>
        <w:t>.</w:t>
      </w:r>
      <w:r w:rsidR="003B097F">
        <w:rPr>
          <w:sz w:val="24"/>
          <w:szCs w:val="24"/>
        </w:rPr>
        <w:t xml:space="preserve"> </w:t>
      </w:r>
      <w:r>
        <w:rPr>
          <w:sz w:val="24"/>
          <w:szCs w:val="24"/>
        </w:rPr>
        <w:t xml:space="preserve">Lorsque la source s’éloigne </w:t>
      </w:r>
      <w:ins w:id="36" w:author="cauzid5" w:date="2019-12-02T18:08:00Z">
        <w:r w:rsidR="003B5356">
          <w:rPr>
            <w:sz w:val="24"/>
            <w:szCs w:val="24"/>
          </w:rPr>
          <w:t>l’énergie des photons est modulée à la baisse pour les noyaux de l’échantillon. A l’inverse, lorsque la source se rapp</w:t>
        </w:r>
      </w:ins>
      <w:ins w:id="37" w:author="cauzid5" w:date="2019-12-02T18:09:00Z">
        <w:r w:rsidR="003B5356">
          <w:rPr>
            <w:sz w:val="24"/>
            <w:szCs w:val="24"/>
          </w:rPr>
          <w:t xml:space="preserve">roche de l’échantillon, l’énergie des photons est modulée à la hausse pour les noyaux de l’échantillon. Aux positions de changement de direction en bout de course de la source, lorsque la vitesse de celle-ci est nulle, les photons </w:t>
        </w:r>
        <w:r w:rsidR="004D6210">
          <w:rPr>
            <w:sz w:val="24"/>
            <w:szCs w:val="24"/>
          </w:rPr>
          <w:t>ont la même énergie apparente pour la source et pour l</w:t>
        </w:r>
        <w:r w:rsidR="004D6210">
          <w:rPr>
            <w:sz w:val="24"/>
            <w:szCs w:val="24"/>
          </w:rPr>
          <w:t>’</w:t>
        </w:r>
        <w:r w:rsidR="004D6210">
          <w:rPr>
            <w:sz w:val="24"/>
            <w:szCs w:val="24"/>
          </w:rPr>
          <w:t>échantillon.</w:t>
        </w:r>
      </w:ins>
      <w:del w:id="38" w:author="cauzid5" w:date="2019-12-02T18:09:00Z">
        <w:r w:rsidDel="004D6210">
          <w:rPr>
            <w:sz w:val="24"/>
            <w:szCs w:val="24"/>
          </w:rPr>
          <w:delText>et se rapproche, on sonde les énergies les plus basses tandis que lorsqu’elle est à l’état de repos, l’énergie est maximale.</w:delText>
        </w:r>
      </w:del>
    </w:p>
    <w:p w:rsidR="003B097F" w:rsidRPr="003B097F" w:rsidRDefault="003B097F" w:rsidP="00C128FD">
      <w:pPr>
        <w:spacing w:after="0" w:line="240" w:lineRule="auto"/>
        <w:jc w:val="both"/>
        <w:rPr>
          <w:b/>
          <w:bCs/>
          <w:sz w:val="24"/>
          <w:szCs w:val="24"/>
        </w:rPr>
      </w:pPr>
      <w:r w:rsidRPr="003B097F">
        <w:rPr>
          <w:b/>
          <w:bCs/>
          <w:sz w:val="24"/>
          <w:szCs w:val="24"/>
        </w:rPr>
        <w:t>Spectre Mössbauer</w:t>
      </w:r>
    </w:p>
    <w:p w:rsidR="00BC2063" w:rsidRDefault="003B097F" w:rsidP="00C128FD">
      <w:pPr>
        <w:jc w:val="both"/>
        <w:rPr>
          <w:sz w:val="24"/>
          <w:szCs w:val="24"/>
        </w:rPr>
      </w:pPr>
      <w:r>
        <w:rPr>
          <w:sz w:val="24"/>
          <w:szCs w:val="24"/>
        </w:rPr>
        <w:t>La représentation de la variation de transmission de flux de photons en fonction de la vitesse de déplacement de la source se fait à travers les spectres Mössbauer.</w:t>
      </w:r>
    </w:p>
    <w:p w:rsidR="00661A43" w:rsidRDefault="00661A43" w:rsidP="00661A43">
      <w:pPr>
        <w:keepNext/>
        <w:jc w:val="center"/>
      </w:pPr>
      <w:r>
        <w:rPr>
          <w:noProof/>
          <w:sz w:val="24"/>
          <w:szCs w:val="24"/>
          <w:lang w:eastAsia="fr-FR"/>
        </w:rPr>
        <w:drawing>
          <wp:inline distT="0" distB="0" distL="0" distR="0">
            <wp:extent cx="4632960" cy="2646895"/>
            <wp:effectExtent l="19050" t="19050" r="15240" b="203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20px-MössbauerSpectrum57Fe.svg.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36900" cy="2649146"/>
                    </a:xfrm>
                    <a:prstGeom prst="rect">
                      <a:avLst/>
                    </a:prstGeom>
                    <a:ln>
                      <a:solidFill>
                        <a:schemeClr val="tx1"/>
                      </a:solidFill>
                    </a:ln>
                  </pic:spPr>
                </pic:pic>
              </a:graphicData>
            </a:graphic>
          </wp:inline>
        </w:drawing>
      </w:r>
    </w:p>
    <w:p w:rsidR="00BC2063" w:rsidRPr="007431EF" w:rsidRDefault="00661A43" w:rsidP="00661A43">
      <w:pPr>
        <w:pStyle w:val="Lgende"/>
        <w:jc w:val="center"/>
        <w:rPr>
          <w:sz w:val="18"/>
          <w:szCs w:val="18"/>
        </w:rPr>
      </w:pPr>
      <w:r w:rsidRPr="00661A43">
        <w:rPr>
          <w:b/>
          <w:bCs/>
          <w:i w:val="0"/>
          <w:iCs w:val="0"/>
        </w:rPr>
        <w:t xml:space="preserve">Figure </w:t>
      </w:r>
      <w:r w:rsidR="00782AFF" w:rsidRPr="00661A43">
        <w:rPr>
          <w:b/>
          <w:bCs/>
          <w:i w:val="0"/>
          <w:iCs w:val="0"/>
        </w:rPr>
        <w:fldChar w:fldCharType="begin"/>
      </w:r>
      <w:r w:rsidRPr="00661A43">
        <w:rPr>
          <w:b/>
          <w:bCs/>
          <w:i w:val="0"/>
          <w:iCs w:val="0"/>
        </w:rPr>
        <w:instrText xml:space="preserve"> SEQ Figure \* ARABIC </w:instrText>
      </w:r>
      <w:r w:rsidR="00782AFF" w:rsidRPr="00661A43">
        <w:rPr>
          <w:b/>
          <w:bCs/>
          <w:i w:val="0"/>
          <w:iCs w:val="0"/>
        </w:rPr>
        <w:fldChar w:fldCharType="separate"/>
      </w:r>
      <w:r w:rsidR="00FC548E">
        <w:rPr>
          <w:b/>
          <w:bCs/>
          <w:i w:val="0"/>
          <w:iCs w:val="0"/>
          <w:noProof/>
        </w:rPr>
        <w:t>2</w:t>
      </w:r>
      <w:r w:rsidR="00782AFF" w:rsidRPr="00661A43">
        <w:rPr>
          <w:b/>
          <w:bCs/>
          <w:i w:val="0"/>
          <w:iCs w:val="0"/>
        </w:rPr>
        <w:fldChar w:fldCharType="end"/>
      </w:r>
      <w:r w:rsidR="007E71CB">
        <w:rPr>
          <w:b/>
          <w:bCs/>
          <w:i w:val="0"/>
          <w:iCs w:val="0"/>
        </w:rPr>
        <w:t> :</w:t>
      </w:r>
      <w:r w:rsidRPr="00661A43">
        <w:rPr>
          <w:b/>
          <w:bCs/>
          <w:i w:val="0"/>
          <w:iCs w:val="0"/>
        </w:rPr>
        <w:t xml:space="preserve"> Spectre Mössbauer du </w:t>
      </w:r>
      <w:r w:rsidRPr="00661A43">
        <w:rPr>
          <w:b/>
          <w:bCs/>
          <w:i w:val="0"/>
          <w:iCs w:val="0"/>
          <w:vertAlign w:val="superscript"/>
        </w:rPr>
        <w:t>57</w:t>
      </w:r>
      <w:r w:rsidRPr="00661A43">
        <w:rPr>
          <w:b/>
          <w:bCs/>
          <w:i w:val="0"/>
          <w:iCs w:val="0"/>
        </w:rPr>
        <w:t>Fe</w:t>
      </w:r>
      <w:r w:rsidR="007431EF">
        <w:rPr>
          <w:b/>
          <w:bCs/>
          <w:i w:val="0"/>
          <w:iCs w:val="0"/>
        </w:rPr>
        <w:t xml:space="preserve"> </w:t>
      </w:r>
      <w:r w:rsidR="007431EF">
        <w:rPr>
          <w:sz w:val="18"/>
          <w:szCs w:val="18"/>
        </w:rPr>
        <w:t>(</w:t>
      </w:r>
      <w:r w:rsidR="007431EF" w:rsidRPr="007431EF">
        <w:rPr>
          <w:sz w:val="18"/>
          <w:szCs w:val="18"/>
        </w:rPr>
        <w:t>https://fr.wikipedia.org/wiki/Spectroscopie_M%C3%B6ssbauer#/media/Fichier:M%C3%B6ssbauerSpectrum57Fe.svg</w:t>
      </w:r>
      <w:r w:rsidR="007431EF">
        <w:rPr>
          <w:sz w:val="18"/>
          <w:szCs w:val="18"/>
        </w:rPr>
        <w:t>)</w:t>
      </w:r>
    </w:p>
    <w:p w:rsidR="000D3972" w:rsidRDefault="000D3972" w:rsidP="00C128FD">
      <w:pPr>
        <w:jc w:val="both"/>
        <w:rPr>
          <w:color w:val="000000" w:themeColor="text1"/>
          <w:sz w:val="24"/>
          <w:szCs w:val="24"/>
        </w:rPr>
      </w:pPr>
      <w:r>
        <w:rPr>
          <w:color w:val="000000" w:themeColor="text1"/>
          <w:sz w:val="24"/>
          <w:szCs w:val="24"/>
        </w:rPr>
        <w:t>L’axe horizontal est le plus souvent en mm/s</w:t>
      </w:r>
      <w:r w:rsidR="001D2490">
        <w:rPr>
          <w:color w:val="000000" w:themeColor="text1"/>
          <w:sz w:val="24"/>
          <w:szCs w:val="24"/>
        </w:rPr>
        <w:t xml:space="preserve"> (</w:t>
      </w:r>
      <w:commentRangeStart w:id="39"/>
      <w:r w:rsidR="001D2490">
        <w:rPr>
          <w:color w:val="000000" w:themeColor="text1"/>
          <w:sz w:val="24"/>
          <w:szCs w:val="24"/>
        </w:rPr>
        <w:t>c’est uniquement le spectromètre Mössbauer qui possède cette unité</w:t>
      </w:r>
      <w:r w:rsidR="004C14F6">
        <w:rPr>
          <w:color w:val="000000" w:themeColor="text1"/>
          <w:sz w:val="24"/>
          <w:szCs w:val="24"/>
        </w:rPr>
        <w:t xml:space="preserve"> de</w:t>
      </w:r>
      <w:r w:rsidR="001D2490">
        <w:rPr>
          <w:color w:val="000000" w:themeColor="text1"/>
          <w:sz w:val="24"/>
          <w:szCs w:val="24"/>
        </w:rPr>
        <w:t xml:space="preserve"> m</w:t>
      </w:r>
      <w:r w:rsidR="004C14F6">
        <w:rPr>
          <w:color w:val="000000" w:themeColor="text1"/>
          <w:sz w:val="24"/>
          <w:szCs w:val="24"/>
        </w:rPr>
        <w:t>e</w:t>
      </w:r>
      <w:r w:rsidR="001D2490">
        <w:rPr>
          <w:color w:val="000000" w:themeColor="text1"/>
          <w:sz w:val="24"/>
          <w:szCs w:val="24"/>
        </w:rPr>
        <w:t>sure</w:t>
      </w:r>
      <w:commentRangeEnd w:id="39"/>
      <w:r w:rsidR="004D6210">
        <w:rPr>
          <w:rStyle w:val="Marquedecommentaire"/>
        </w:rPr>
        <w:commentReference w:id="39"/>
      </w:r>
      <w:r w:rsidR="001D2490">
        <w:rPr>
          <w:color w:val="000000" w:themeColor="text1"/>
          <w:sz w:val="24"/>
          <w:szCs w:val="24"/>
        </w:rPr>
        <w:t xml:space="preserve">) </w:t>
      </w:r>
      <w:r>
        <w:rPr>
          <w:color w:val="000000" w:themeColor="text1"/>
          <w:sz w:val="24"/>
          <w:szCs w:val="24"/>
        </w:rPr>
        <w:t xml:space="preserve">et l’axe vertical représente l’absorption </w:t>
      </w:r>
      <w:del w:id="40" w:author="cauzid5" w:date="2019-12-02T18:11:00Z">
        <w:r w:rsidDel="004D6210">
          <w:rPr>
            <w:color w:val="000000" w:themeColor="text1"/>
            <w:sz w:val="24"/>
            <w:szCs w:val="24"/>
          </w:rPr>
          <w:delText xml:space="preserve">(=émission) </w:delText>
        </w:r>
      </w:del>
      <w:r>
        <w:rPr>
          <w:color w:val="000000" w:themeColor="text1"/>
          <w:sz w:val="24"/>
          <w:szCs w:val="24"/>
        </w:rPr>
        <w:t>ou la transmission.</w:t>
      </w:r>
    </w:p>
    <w:p w:rsidR="00E12B5F" w:rsidRPr="004050C9" w:rsidRDefault="00E12B5F" w:rsidP="00C128FD">
      <w:pPr>
        <w:jc w:val="both"/>
        <w:rPr>
          <w:color w:val="000000" w:themeColor="text1"/>
          <w:sz w:val="24"/>
          <w:szCs w:val="24"/>
          <w:highlight w:val="yellow"/>
        </w:rPr>
      </w:pPr>
      <w:r>
        <w:rPr>
          <w:color w:val="000000" w:themeColor="text1"/>
          <w:sz w:val="24"/>
          <w:szCs w:val="24"/>
        </w:rPr>
        <w:t xml:space="preserve">La spectroscopie Mössbauer émet les raies les </w:t>
      </w:r>
      <w:del w:id="41" w:author="cauzid5" w:date="2019-12-02T18:11:00Z">
        <w:r w:rsidDel="004D6210">
          <w:rPr>
            <w:color w:val="000000" w:themeColor="text1"/>
            <w:sz w:val="24"/>
            <w:szCs w:val="24"/>
          </w:rPr>
          <w:delText>plus fines qui existent</w:delText>
        </w:r>
      </w:del>
      <w:ins w:id="42" w:author="cauzid5" w:date="2019-12-02T18:11:00Z">
        <w:r w:rsidR="004D6210">
          <w:rPr>
            <w:color w:val="000000" w:themeColor="text1"/>
            <w:sz w:val="24"/>
            <w:szCs w:val="24"/>
          </w:rPr>
          <w:t>mieux en résolues en énergie parmi l</w:t>
        </w:r>
        <w:r w:rsidR="004D6210">
          <w:rPr>
            <w:color w:val="000000" w:themeColor="text1"/>
            <w:sz w:val="24"/>
            <w:szCs w:val="24"/>
          </w:rPr>
          <w:t>’</w:t>
        </w:r>
        <w:r w:rsidR="004D6210">
          <w:rPr>
            <w:color w:val="000000" w:themeColor="text1"/>
            <w:sz w:val="24"/>
            <w:szCs w:val="24"/>
          </w:rPr>
          <w:t>ensemble des techniques spectroscopiques.</w:t>
        </w:r>
      </w:ins>
      <w:del w:id="43" w:author="cauzid5" w:date="2019-12-02T18:11:00Z">
        <w:r w:rsidDel="004D6210">
          <w:rPr>
            <w:color w:val="000000" w:themeColor="text1"/>
            <w:sz w:val="24"/>
            <w:szCs w:val="24"/>
          </w:rPr>
          <w:delText>, l</w:delText>
        </w:r>
      </w:del>
      <w:ins w:id="44" w:author="cauzid5" w:date="2019-12-02T18:11:00Z">
        <w:r w:rsidR="004D6210">
          <w:rPr>
            <w:color w:val="000000" w:themeColor="text1"/>
            <w:sz w:val="24"/>
            <w:szCs w:val="24"/>
          </w:rPr>
          <w:t xml:space="preserve"> L</w:t>
        </w:r>
      </w:ins>
      <w:r>
        <w:rPr>
          <w:color w:val="000000" w:themeColor="text1"/>
          <w:sz w:val="24"/>
          <w:szCs w:val="24"/>
        </w:rPr>
        <w:t xml:space="preserve">es niveaux énergétiques sont bien fixés </w:t>
      </w:r>
      <w:commentRangeStart w:id="45"/>
      <w:r>
        <w:rPr>
          <w:color w:val="000000" w:themeColor="text1"/>
          <w:sz w:val="24"/>
          <w:szCs w:val="24"/>
        </w:rPr>
        <w:t>(il existe 11 ordres de grandeur entre la position d’une raie et sa largeur)</w:t>
      </w:r>
      <w:commentRangeEnd w:id="45"/>
      <w:r w:rsidR="004D6210">
        <w:rPr>
          <w:rStyle w:val="Marquedecommentaire"/>
        </w:rPr>
        <w:commentReference w:id="45"/>
      </w:r>
      <w:r w:rsidR="00053C53">
        <w:rPr>
          <w:color w:val="000000" w:themeColor="text1"/>
          <w:sz w:val="24"/>
          <w:szCs w:val="24"/>
        </w:rPr>
        <w:t xml:space="preserve">. </w:t>
      </w:r>
      <w:r w:rsidR="004050C9">
        <w:rPr>
          <w:color w:val="000000" w:themeColor="text1"/>
          <w:sz w:val="24"/>
          <w:szCs w:val="24"/>
        </w:rPr>
        <w:t xml:space="preserve">Les </w:t>
      </w:r>
      <w:r>
        <w:rPr>
          <w:color w:val="000000" w:themeColor="text1"/>
          <w:sz w:val="24"/>
          <w:szCs w:val="24"/>
        </w:rPr>
        <w:t>noyaux</w:t>
      </w:r>
      <w:r w:rsidR="004050C9">
        <w:rPr>
          <w:color w:val="000000" w:themeColor="text1"/>
          <w:sz w:val="24"/>
          <w:szCs w:val="24"/>
        </w:rPr>
        <w:t xml:space="preserve"> stables existent pour toujours et d’après le principe d’indétermination </w:t>
      </w:r>
      <w:commentRangeStart w:id="46"/>
      <w:r w:rsidR="004050C9" w:rsidRPr="004050C9">
        <w:rPr>
          <w:color w:val="000000" w:themeColor="text1"/>
          <w:sz w:val="24"/>
          <w:szCs w:val="24"/>
          <w:highlight w:val="yellow"/>
        </w:rPr>
        <w:t>d’Heisenberg, nous ne pouvons pas connaître l’énergie et la durée du système en même temps. Par conséquent, l’erreur sur la durée du système peut être très grande. Ainsi, la précision en énergie des niveaux énergétiques est très bonne.</w:t>
      </w:r>
      <w:commentRangeEnd w:id="46"/>
      <w:r w:rsidR="004D6210">
        <w:rPr>
          <w:rStyle w:val="Marquedecommentaire"/>
        </w:rPr>
        <w:commentReference w:id="46"/>
      </w:r>
    </w:p>
    <w:p w:rsidR="005F47A2" w:rsidRPr="00302F45" w:rsidRDefault="00886880" w:rsidP="00C128FD">
      <w:pPr>
        <w:jc w:val="both"/>
        <w:rPr>
          <w:color w:val="000000" w:themeColor="text1"/>
          <w:sz w:val="24"/>
          <w:szCs w:val="24"/>
        </w:rPr>
      </w:pPr>
      <w:r w:rsidRPr="004050C9">
        <w:rPr>
          <w:color w:val="000000" w:themeColor="text1"/>
          <w:sz w:val="24"/>
          <w:szCs w:val="24"/>
        </w:rPr>
        <w:t>Le spectre</w:t>
      </w:r>
      <w:r w:rsidR="00E12B5F" w:rsidRPr="004050C9">
        <w:rPr>
          <w:color w:val="000000" w:themeColor="text1"/>
          <w:sz w:val="24"/>
          <w:szCs w:val="24"/>
        </w:rPr>
        <w:t xml:space="preserve"> </w:t>
      </w:r>
      <w:r w:rsidR="0001598D" w:rsidRPr="004050C9">
        <w:rPr>
          <w:color w:val="000000" w:themeColor="text1"/>
          <w:sz w:val="24"/>
          <w:szCs w:val="24"/>
        </w:rPr>
        <w:t>permet de repérer de légères différences dans l’environnement</w:t>
      </w:r>
      <w:r w:rsidR="00495860">
        <w:rPr>
          <w:color w:val="000000" w:themeColor="text1"/>
          <w:sz w:val="24"/>
          <w:szCs w:val="24"/>
        </w:rPr>
        <w:t xml:space="preserve"> </w:t>
      </w:r>
      <w:r w:rsidR="0001598D" w:rsidRPr="00302F45">
        <w:rPr>
          <w:color w:val="000000" w:themeColor="text1"/>
          <w:sz w:val="24"/>
          <w:szCs w:val="24"/>
        </w:rPr>
        <w:t>nucléaire des atomes étudiés. Il existe 3 types d’interaction nucléaire</w:t>
      </w:r>
      <w:r w:rsidR="00A141B3">
        <w:rPr>
          <w:color w:val="000000" w:themeColor="text1"/>
          <w:sz w:val="24"/>
          <w:szCs w:val="24"/>
        </w:rPr>
        <w:t xml:space="preserve"> produit</w:t>
      </w:r>
      <w:r w:rsidR="001D2490">
        <w:rPr>
          <w:color w:val="000000" w:themeColor="text1"/>
          <w:sz w:val="24"/>
          <w:szCs w:val="24"/>
        </w:rPr>
        <w:t>s</w:t>
      </w:r>
      <w:r w:rsidR="00A141B3">
        <w:rPr>
          <w:color w:val="000000" w:themeColor="text1"/>
          <w:sz w:val="24"/>
          <w:szCs w:val="24"/>
        </w:rPr>
        <w:t xml:space="preserve"> par le champ magnétique de la molécule et</w:t>
      </w:r>
      <w:r w:rsidR="0001598D" w:rsidRPr="00302F45">
        <w:rPr>
          <w:color w:val="000000" w:themeColor="text1"/>
          <w:sz w:val="24"/>
          <w:szCs w:val="24"/>
        </w:rPr>
        <w:t xml:space="preserve"> décelables avec le Mössbauer</w:t>
      </w:r>
      <w:r w:rsidR="00BF1707" w:rsidRPr="00302F45">
        <w:rPr>
          <w:color w:val="000000" w:themeColor="text1"/>
          <w:sz w:val="24"/>
          <w:szCs w:val="24"/>
        </w:rPr>
        <w:t> :</w:t>
      </w:r>
    </w:p>
    <w:p w:rsidR="004B40AA" w:rsidRPr="00302F45" w:rsidRDefault="007F19B9" w:rsidP="00C128FD">
      <w:pPr>
        <w:spacing w:after="0" w:line="240" w:lineRule="auto"/>
        <w:jc w:val="both"/>
        <w:rPr>
          <w:b/>
          <w:bCs/>
          <w:color w:val="000000" w:themeColor="text1"/>
          <w:sz w:val="24"/>
          <w:szCs w:val="24"/>
        </w:rPr>
      </w:pPr>
      <w:r w:rsidRPr="00302F45">
        <w:rPr>
          <w:b/>
          <w:bCs/>
          <w:color w:val="000000" w:themeColor="text1"/>
          <w:sz w:val="24"/>
          <w:szCs w:val="24"/>
        </w:rPr>
        <w:t>*</w:t>
      </w:r>
      <w:r w:rsidR="004B40AA" w:rsidRPr="00302F45">
        <w:rPr>
          <w:b/>
          <w:bCs/>
          <w:color w:val="000000" w:themeColor="text1"/>
          <w:sz w:val="24"/>
          <w:szCs w:val="24"/>
        </w:rPr>
        <w:t>Déplacement isomérique</w:t>
      </w:r>
    </w:p>
    <w:p w:rsidR="004B40AA" w:rsidRPr="00302F45" w:rsidRDefault="004B40AA" w:rsidP="00C128FD">
      <w:pPr>
        <w:spacing w:line="240" w:lineRule="auto"/>
        <w:jc w:val="both"/>
        <w:rPr>
          <w:color w:val="000000" w:themeColor="text1"/>
          <w:sz w:val="24"/>
          <w:szCs w:val="24"/>
        </w:rPr>
      </w:pPr>
      <w:r w:rsidRPr="00302F45">
        <w:rPr>
          <w:color w:val="000000" w:themeColor="text1"/>
          <w:sz w:val="24"/>
          <w:szCs w:val="24"/>
        </w:rPr>
        <w:lastRenderedPageBreak/>
        <w:t xml:space="preserve">Il s’agit </w:t>
      </w:r>
      <w:r w:rsidR="00B12EDC" w:rsidRPr="00302F45">
        <w:rPr>
          <w:color w:val="000000" w:themeColor="text1"/>
          <w:sz w:val="24"/>
          <w:szCs w:val="24"/>
        </w:rPr>
        <w:t>d’un décalage</w:t>
      </w:r>
      <w:r w:rsidR="009B3E4C" w:rsidRPr="00302F45">
        <w:rPr>
          <w:color w:val="000000" w:themeColor="text1"/>
          <w:sz w:val="24"/>
          <w:szCs w:val="24"/>
        </w:rPr>
        <w:t xml:space="preserve"> (noté </w:t>
      </w:r>
      <w:r w:rsidR="009B3E4C" w:rsidRPr="00302F45">
        <w:rPr>
          <w:rFonts w:cstheme="minorHAnsi"/>
          <w:color w:val="000000" w:themeColor="text1"/>
          <w:sz w:val="24"/>
          <w:szCs w:val="24"/>
        </w:rPr>
        <w:t>δ</w:t>
      </w:r>
      <w:r w:rsidR="009B3E4C" w:rsidRPr="00302F45">
        <w:rPr>
          <w:color w:val="000000" w:themeColor="text1"/>
          <w:sz w:val="24"/>
          <w:szCs w:val="24"/>
        </w:rPr>
        <w:t>)</w:t>
      </w:r>
      <w:r w:rsidR="00B12EDC" w:rsidRPr="00302F45">
        <w:rPr>
          <w:color w:val="000000" w:themeColor="text1"/>
          <w:sz w:val="24"/>
          <w:szCs w:val="24"/>
        </w:rPr>
        <w:t xml:space="preserve"> de l’énergie de résonance causé par l’interaction entre les charges du noyau et la densité de charge électronique présente dans le volume du noyau. </w:t>
      </w:r>
      <w:r w:rsidR="00FC184C" w:rsidRPr="00302F45">
        <w:rPr>
          <w:color w:val="000000" w:themeColor="text1"/>
          <w:sz w:val="24"/>
          <w:szCs w:val="24"/>
        </w:rPr>
        <w:t>Les électrons des orbitales</w:t>
      </w:r>
      <w:r w:rsidR="00FC184C" w:rsidRPr="00302F45">
        <w:rPr>
          <w:b/>
          <w:bCs/>
          <w:color w:val="000000" w:themeColor="text1"/>
          <w:sz w:val="24"/>
          <w:szCs w:val="24"/>
        </w:rPr>
        <w:t xml:space="preserve"> </w:t>
      </w:r>
      <w:r w:rsidR="00DB738B" w:rsidRPr="00302F45">
        <w:rPr>
          <w:b/>
          <w:bCs/>
          <w:color w:val="000000" w:themeColor="text1"/>
          <w:sz w:val="24"/>
          <w:szCs w:val="24"/>
        </w:rPr>
        <w:t>s</w:t>
      </w:r>
      <w:r w:rsidR="00FC184C" w:rsidRPr="00302F45">
        <w:rPr>
          <w:color w:val="000000" w:themeColor="text1"/>
          <w:sz w:val="24"/>
          <w:szCs w:val="24"/>
        </w:rPr>
        <w:t xml:space="preserve"> s</w:t>
      </w:r>
      <w:r w:rsidR="00DB738B" w:rsidRPr="00302F45">
        <w:rPr>
          <w:color w:val="000000" w:themeColor="text1"/>
          <w:sz w:val="24"/>
          <w:szCs w:val="24"/>
        </w:rPr>
        <w:t>o</w:t>
      </w:r>
      <w:r w:rsidR="00FC184C" w:rsidRPr="00302F45">
        <w:rPr>
          <w:color w:val="000000" w:themeColor="text1"/>
          <w:sz w:val="24"/>
          <w:szCs w:val="24"/>
        </w:rPr>
        <w:t xml:space="preserve">nt les seuls à jouer directement sur ce décalage puisque ces orbitales présentent une probabilité de présence non nulle des électrons au centre de l’atome. </w:t>
      </w:r>
      <w:r w:rsidR="008F30F5" w:rsidRPr="00302F45">
        <w:rPr>
          <w:color w:val="000000" w:themeColor="text1"/>
          <w:sz w:val="24"/>
          <w:szCs w:val="24"/>
        </w:rPr>
        <w:t xml:space="preserve">Les autres orbitales peuvent avoir une influence indirecte sur le décalage d’énergie étant donné leur coefficient d’écrantage sur les électrons des orbitales </w:t>
      </w:r>
      <w:r w:rsidR="008F30F5" w:rsidRPr="00302F45">
        <w:rPr>
          <w:b/>
          <w:bCs/>
          <w:color w:val="000000" w:themeColor="text1"/>
          <w:sz w:val="24"/>
          <w:szCs w:val="24"/>
        </w:rPr>
        <w:t>s</w:t>
      </w:r>
      <w:r w:rsidR="008F30F5" w:rsidRPr="00302F45">
        <w:rPr>
          <w:color w:val="000000" w:themeColor="text1"/>
          <w:sz w:val="24"/>
          <w:szCs w:val="24"/>
        </w:rPr>
        <w:t xml:space="preserve"> (coefficient de Slater)</w:t>
      </w:r>
      <w:r w:rsidR="000F5223">
        <w:rPr>
          <w:color w:val="000000" w:themeColor="text1"/>
          <w:sz w:val="24"/>
          <w:szCs w:val="24"/>
        </w:rPr>
        <w:t xml:space="preserve">. </w:t>
      </w:r>
      <w:r w:rsidR="00A60325" w:rsidRPr="00302F45">
        <w:rPr>
          <w:color w:val="000000" w:themeColor="text1"/>
          <w:sz w:val="24"/>
          <w:szCs w:val="24"/>
        </w:rPr>
        <w:t>L’extension spatiale du noyau joue également un rôle sur le décalage.</w:t>
      </w:r>
      <w:r w:rsidR="001A2CAA" w:rsidRPr="00302F45">
        <w:rPr>
          <w:color w:val="000000" w:themeColor="text1"/>
          <w:sz w:val="24"/>
          <w:szCs w:val="24"/>
        </w:rPr>
        <w:t xml:space="preserve"> L’ensemble du spectre sera alors décalé</w:t>
      </w:r>
      <w:r w:rsidR="00A60325" w:rsidRPr="00302F45">
        <w:rPr>
          <w:color w:val="000000" w:themeColor="text1"/>
          <w:sz w:val="24"/>
          <w:szCs w:val="24"/>
        </w:rPr>
        <w:t xml:space="preserve"> </w:t>
      </w:r>
      <w:r w:rsidR="001A2CAA" w:rsidRPr="00302F45">
        <w:rPr>
          <w:color w:val="000000" w:themeColor="text1"/>
          <w:sz w:val="24"/>
          <w:szCs w:val="24"/>
        </w:rPr>
        <w:t xml:space="preserve">dans un sens ou dans l’autre. </w:t>
      </w:r>
    </w:p>
    <w:p w:rsidR="007F19B9" w:rsidRPr="00302F45" w:rsidRDefault="007F19B9" w:rsidP="00C128FD">
      <w:pPr>
        <w:spacing w:after="0" w:line="240" w:lineRule="auto"/>
        <w:jc w:val="both"/>
        <w:rPr>
          <w:b/>
          <w:bCs/>
          <w:color w:val="000000" w:themeColor="text1"/>
          <w:sz w:val="24"/>
          <w:szCs w:val="24"/>
        </w:rPr>
      </w:pPr>
      <w:r w:rsidRPr="00302F45">
        <w:rPr>
          <w:b/>
          <w:bCs/>
          <w:color w:val="000000" w:themeColor="text1"/>
          <w:sz w:val="24"/>
          <w:szCs w:val="24"/>
        </w:rPr>
        <w:t>*</w:t>
      </w:r>
      <w:r w:rsidR="0034274B" w:rsidRPr="00302F45">
        <w:rPr>
          <w:b/>
          <w:bCs/>
          <w:color w:val="000000" w:themeColor="text1"/>
          <w:sz w:val="24"/>
          <w:szCs w:val="24"/>
        </w:rPr>
        <w:t>Interaction quadripolaire</w:t>
      </w:r>
    </w:p>
    <w:p w:rsidR="007F19B9" w:rsidRPr="00302F45" w:rsidRDefault="0049748F" w:rsidP="00C128FD">
      <w:pPr>
        <w:spacing w:line="240" w:lineRule="auto"/>
        <w:jc w:val="both"/>
        <w:rPr>
          <w:color w:val="000000" w:themeColor="text1"/>
          <w:sz w:val="24"/>
          <w:szCs w:val="24"/>
        </w:rPr>
      </w:pPr>
      <w:r w:rsidRPr="00302F45">
        <w:rPr>
          <w:color w:val="000000" w:themeColor="text1"/>
          <w:sz w:val="24"/>
          <w:szCs w:val="24"/>
        </w:rPr>
        <w:t>Elle se fait entre la distribution des charges (barycentres des charges – et + supposés confondus) du noyau et la distribution asymétrique de charges de la couche de valence de l’atome et/ou de charges à l’extérieur de l’atome.</w:t>
      </w:r>
      <w:r w:rsidR="00731590" w:rsidRPr="00302F45">
        <w:rPr>
          <w:color w:val="000000" w:themeColor="text1"/>
          <w:sz w:val="24"/>
          <w:szCs w:val="24"/>
        </w:rPr>
        <w:t xml:space="preserve"> Cette interaction est représentée par un doublet sur le spectre Mössbauer. C’est l’éclatement quadr</w:t>
      </w:r>
      <w:r w:rsidR="001D2490">
        <w:rPr>
          <w:color w:val="000000" w:themeColor="text1"/>
          <w:sz w:val="24"/>
          <w:szCs w:val="24"/>
        </w:rPr>
        <w:t>i</w:t>
      </w:r>
      <w:r w:rsidR="00731590" w:rsidRPr="00302F45">
        <w:rPr>
          <w:color w:val="000000" w:themeColor="text1"/>
          <w:sz w:val="24"/>
          <w:szCs w:val="24"/>
        </w:rPr>
        <w:t>polaire.</w:t>
      </w:r>
      <w:r w:rsidR="001D2490">
        <w:rPr>
          <w:color w:val="000000" w:themeColor="text1"/>
          <w:sz w:val="24"/>
          <w:szCs w:val="24"/>
        </w:rPr>
        <w:t xml:space="preserve"> On peut ainsi lever la </w:t>
      </w:r>
      <w:commentRangeStart w:id="47"/>
      <w:r w:rsidR="001D2490">
        <w:rPr>
          <w:color w:val="000000" w:themeColor="text1"/>
          <w:sz w:val="24"/>
          <w:szCs w:val="24"/>
        </w:rPr>
        <w:t>dégénérescence</w:t>
      </w:r>
      <w:commentRangeEnd w:id="47"/>
      <w:r w:rsidR="004D6210">
        <w:rPr>
          <w:rStyle w:val="Marquedecommentaire"/>
        </w:rPr>
        <w:commentReference w:id="47"/>
      </w:r>
      <w:r w:rsidR="001D2490">
        <w:rPr>
          <w:color w:val="000000" w:themeColor="text1"/>
          <w:sz w:val="24"/>
          <w:szCs w:val="24"/>
        </w:rPr>
        <w:t xml:space="preserve">. </w:t>
      </w:r>
    </w:p>
    <w:p w:rsidR="007F19B9" w:rsidRPr="00302F45" w:rsidRDefault="007F19B9" w:rsidP="00C128FD">
      <w:pPr>
        <w:spacing w:after="0" w:line="240" w:lineRule="auto"/>
        <w:jc w:val="both"/>
        <w:rPr>
          <w:b/>
          <w:bCs/>
          <w:color w:val="000000" w:themeColor="text1"/>
          <w:sz w:val="24"/>
          <w:szCs w:val="24"/>
        </w:rPr>
      </w:pPr>
      <w:r w:rsidRPr="00302F45">
        <w:rPr>
          <w:b/>
          <w:bCs/>
          <w:color w:val="000000" w:themeColor="text1"/>
          <w:sz w:val="24"/>
          <w:szCs w:val="24"/>
        </w:rPr>
        <w:t>*</w:t>
      </w:r>
      <w:r w:rsidR="0034274B" w:rsidRPr="00302F45">
        <w:rPr>
          <w:b/>
          <w:bCs/>
          <w:color w:val="000000" w:themeColor="text1"/>
          <w:sz w:val="24"/>
          <w:szCs w:val="24"/>
        </w:rPr>
        <w:t>Interaction magnétique (</w:t>
      </w:r>
      <w:r w:rsidRPr="00302F45">
        <w:rPr>
          <w:b/>
          <w:bCs/>
          <w:color w:val="000000" w:themeColor="text1"/>
          <w:sz w:val="24"/>
          <w:szCs w:val="24"/>
        </w:rPr>
        <w:t>Effet Zeeman</w:t>
      </w:r>
      <w:r w:rsidR="0034274B" w:rsidRPr="00302F45">
        <w:rPr>
          <w:b/>
          <w:bCs/>
          <w:color w:val="000000" w:themeColor="text1"/>
          <w:sz w:val="24"/>
          <w:szCs w:val="24"/>
        </w:rPr>
        <w:t>)</w:t>
      </w:r>
    </w:p>
    <w:p w:rsidR="007F19B9" w:rsidRDefault="00302F45" w:rsidP="00C128FD">
      <w:pPr>
        <w:spacing w:line="240" w:lineRule="auto"/>
        <w:jc w:val="both"/>
        <w:rPr>
          <w:color w:val="000000" w:themeColor="text1"/>
          <w:sz w:val="24"/>
          <w:szCs w:val="24"/>
        </w:rPr>
      </w:pPr>
      <w:r w:rsidRPr="00302F45">
        <w:rPr>
          <w:color w:val="000000" w:themeColor="text1"/>
          <w:sz w:val="24"/>
          <w:szCs w:val="24"/>
        </w:rPr>
        <w:t>Elle</w:t>
      </w:r>
      <w:r w:rsidR="006631B6" w:rsidRPr="00302F45">
        <w:rPr>
          <w:color w:val="000000" w:themeColor="text1"/>
          <w:sz w:val="24"/>
          <w:szCs w:val="24"/>
        </w:rPr>
        <w:t xml:space="preserve"> est provoquée </w:t>
      </w:r>
      <w:r w:rsidRPr="00302F45">
        <w:rPr>
          <w:color w:val="000000" w:themeColor="text1"/>
          <w:sz w:val="24"/>
          <w:szCs w:val="24"/>
        </w:rPr>
        <w:t>par l’induction magnétique formée au noyau sous</w:t>
      </w:r>
      <w:r w:rsidR="006631B6" w:rsidRPr="00302F45">
        <w:rPr>
          <w:color w:val="000000" w:themeColor="text1"/>
          <w:sz w:val="24"/>
          <w:szCs w:val="24"/>
        </w:rPr>
        <w:t xml:space="preserve"> l’effet d</w:t>
      </w:r>
      <w:r w:rsidRPr="00302F45">
        <w:rPr>
          <w:color w:val="000000" w:themeColor="text1"/>
          <w:sz w:val="24"/>
          <w:szCs w:val="24"/>
        </w:rPr>
        <w:t>e son environnement électronique et d’</w:t>
      </w:r>
      <w:r w:rsidR="006631B6" w:rsidRPr="00302F45">
        <w:rPr>
          <w:color w:val="000000" w:themeColor="text1"/>
          <w:sz w:val="24"/>
          <w:szCs w:val="24"/>
        </w:rPr>
        <w:t>un champ magnétique environnant</w:t>
      </w:r>
      <w:r w:rsidRPr="00302F45">
        <w:rPr>
          <w:color w:val="000000" w:themeColor="text1"/>
          <w:sz w:val="24"/>
          <w:szCs w:val="24"/>
        </w:rPr>
        <w:t xml:space="preserve"> extérieur. Cette interaction peut lever la dégénérescence des niveaux d’énergie nucléaires par effet Zeeman (séparation d’un niveau atomique d’énergie en plusieurs sous-niveaux d’énergies).</w:t>
      </w:r>
    </w:p>
    <w:p w:rsidR="00957002" w:rsidRDefault="00957002" w:rsidP="007F19B9">
      <w:pPr>
        <w:spacing w:line="240" w:lineRule="auto"/>
        <w:rPr>
          <w:color w:val="000000" w:themeColor="text1"/>
          <w:sz w:val="24"/>
          <w:szCs w:val="24"/>
        </w:rPr>
      </w:pPr>
    </w:p>
    <w:p w:rsidR="00957002" w:rsidRDefault="00782AFF" w:rsidP="00C128FD">
      <w:pPr>
        <w:spacing w:line="240" w:lineRule="auto"/>
        <w:jc w:val="both"/>
        <w:rPr>
          <w:color w:val="000000" w:themeColor="text1"/>
          <w:sz w:val="24"/>
          <w:szCs w:val="24"/>
        </w:rPr>
      </w:pPr>
      <w:r w:rsidRPr="00782AFF">
        <w:rPr>
          <w:noProof/>
        </w:rPr>
        <w:lastRenderedPageBreak/>
        <w:pict>
          <v:shape id="Zone de texte 5" o:spid="_x0000_s1027" type="#_x0000_t202" style="position:absolute;left:0;text-align:left;margin-left:-16.2pt;margin-top:273.3pt;width:48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" stroked="f">
            <v:textbox style="mso-fit-shape-to-text:t" inset="0,0,0,0">
              <w:txbxContent>
                <w:p w:rsidR="003B5356" w:rsidRDefault="003B5356" w:rsidP="006F31D2">
                  <w:pPr>
                    <w:pStyle w:val="Lgende"/>
                    <w:jc w:val="center"/>
                    <w:rPr>
                      <w:i w:val="0"/>
                      <w:iCs w:val="0"/>
                    </w:rPr>
                  </w:pPr>
                  <w:r w:rsidRPr="007023F7">
                    <w:rPr>
                      <w:b/>
                      <w:bCs/>
                      <w:i w:val="0"/>
                      <w:iCs w:val="0"/>
                    </w:rPr>
                    <w:t xml:space="preserve">Figure </w:t>
                  </w:r>
                  <w:r w:rsidRPr="007023F7">
                    <w:rPr>
                      <w:b/>
                      <w:bCs/>
                      <w:i w:val="0"/>
                      <w:iCs w:val="0"/>
                    </w:rPr>
                    <w:fldChar w:fldCharType="begin"/>
                  </w:r>
                  <w:r w:rsidRPr="007023F7">
                    <w:rPr>
                      <w:b/>
                      <w:bCs/>
                      <w:i w:val="0"/>
                      <w:iCs w:val="0"/>
                    </w:rPr>
                    <w:instrText xml:space="preserve"> SEQ Figure \* ARABIC </w:instrText>
                  </w:r>
                  <w:r w:rsidRPr="007023F7">
                    <w:rPr>
                      <w:b/>
                      <w:bCs/>
                      <w:i w:val="0"/>
                      <w:iCs w:val="0"/>
                    </w:rPr>
                    <w:fldChar w:fldCharType="separate"/>
                  </w:r>
                  <w:r>
                    <w:rPr>
                      <w:b/>
                      <w:bCs/>
                      <w:i w:val="0"/>
                      <w:iCs w:val="0"/>
                      <w:noProof/>
                    </w:rPr>
                    <w:t>3</w:t>
                  </w:r>
                  <w:r w:rsidRPr="007023F7">
                    <w:rPr>
                      <w:b/>
                      <w:bCs/>
                      <w:i w:val="0"/>
                      <w:iCs w:val="0"/>
                    </w:rPr>
                    <w:fldChar w:fldCharType="end"/>
                  </w:r>
                  <w:r>
                    <w:rPr>
                      <w:b/>
                      <w:bCs/>
                      <w:i w:val="0"/>
                      <w:iCs w:val="0"/>
                    </w:rPr>
                    <w:t> :</w:t>
                  </w:r>
                  <w:r w:rsidRPr="007023F7">
                    <w:rPr>
                      <w:b/>
                      <w:bCs/>
                      <w:i w:val="0"/>
                      <w:iCs w:val="0"/>
                    </w:rPr>
                    <w:t xml:space="preserve"> Les 3 types d'interaction nucléaire</w:t>
                  </w:r>
                </w:p>
                <w:p w:rsidR="003B5356" w:rsidRPr="007023F7" w:rsidRDefault="003B5356" w:rsidP="004C14F6">
                  <w:pPr>
                    <w:pStyle w:val="Lgende"/>
                    <w:jc w:val="center"/>
                    <w:rPr>
                      <w:i w:val="0"/>
                      <w:iCs w:val="0"/>
                      <w:color w:val="FF0000"/>
                    </w:rPr>
                  </w:pPr>
                  <w:r>
                    <w:rPr>
                      <w:i w:val="0"/>
                      <w:iCs w:val="0"/>
                      <w:color w:val="FF0000"/>
                    </w:rPr>
                    <w:t>SOURCE : Technique de l’ingénieur ?</w:t>
                  </w:r>
                </w:p>
              </w:txbxContent>
            </v:textbox>
            <w10:wrap type="topAndBottom"/>
          </v:shape>
        </w:pict>
      </w:r>
      <w:r w:rsidR="006F31D2">
        <w:rPr>
          <w:noProof/>
          <w:color w:val="000000" w:themeColor="text1"/>
          <w:sz w:val="24"/>
          <w:szCs w:val="24"/>
          <w:lang w:eastAsia="fr-FR"/>
        </w:rPr>
        <w:drawing>
          <wp:anchor distT="0" distB="0" distL="114300" distR="114300" simplePos="0" relativeHeight="251660288" behindDoc="1" locked="0" layoutInCell="1" allowOverlap="1">
            <wp:simplePos x="0" y="0"/>
            <wp:positionH relativeFrom="margin">
              <wp:align>center</wp:align>
            </wp:positionH>
            <wp:positionV relativeFrom="paragraph">
              <wp:posOffset>19050</wp:posOffset>
            </wp:positionV>
            <wp:extent cx="6165850" cy="3394710"/>
            <wp:effectExtent l="19050" t="19050" r="25400" b="1524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interactions.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65850" cy="3394710"/>
                    </a:xfrm>
                    <a:prstGeom prst="rect">
                      <a:avLst/>
                    </a:prstGeom>
                    <a:ln>
                      <a:solidFill>
                        <a:schemeClr val="tx1"/>
                      </a:solidFill>
                    </a:ln>
                  </pic:spPr>
                </pic:pic>
              </a:graphicData>
            </a:graphic>
          </wp:anchor>
        </w:drawing>
      </w:r>
      <w:ins w:id="48" w:author="cauzid5" w:date="2019-12-02T18:16:00Z">
        <w:r w:rsidR="004D6210">
          <w:rPr>
            <w:color w:val="000000" w:themeColor="text1"/>
            <w:sz w:val="24"/>
            <w:szCs w:val="24"/>
          </w:rPr>
          <w:t>C</w:t>
        </w:r>
        <w:r w:rsidR="004D6210">
          <w:rPr>
            <w:color w:val="000000" w:themeColor="text1"/>
            <w:sz w:val="24"/>
            <w:szCs w:val="24"/>
          </w:rPr>
          <w:t>’</w:t>
        </w:r>
        <w:r w:rsidR="004D6210">
          <w:rPr>
            <w:color w:val="000000" w:themeColor="text1"/>
            <w:sz w:val="24"/>
            <w:szCs w:val="24"/>
          </w:rPr>
          <w:t>est tellement fatiguant ces légendes en zone de texte</w:t>
        </w:r>
        <w:r w:rsidR="004D6210">
          <w:rPr>
            <w:color w:val="000000" w:themeColor="text1"/>
            <w:sz w:val="24"/>
            <w:szCs w:val="24"/>
          </w:rPr>
          <w:t> </w:t>
        </w:r>
        <w:r w:rsidR="004D6210">
          <w:rPr>
            <w:color w:val="000000" w:themeColor="text1"/>
            <w:sz w:val="24"/>
            <w:szCs w:val="24"/>
          </w:rPr>
          <w:t>! C</w:t>
        </w:r>
        <w:r w:rsidR="004D6210">
          <w:rPr>
            <w:color w:val="000000" w:themeColor="text1"/>
            <w:sz w:val="24"/>
            <w:szCs w:val="24"/>
          </w:rPr>
          <w:t>’</w:t>
        </w:r>
        <w:r w:rsidR="004D6210">
          <w:rPr>
            <w:color w:val="000000" w:themeColor="text1"/>
            <w:sz w:val="24"/>
            <w:szCs w:val="24"/>
          </w:rPr>
          <w:t xml:space="preserve">est quoi cette source en rouge avec un </w:t>
        </w:r>
        <w:r w:rsidR="004D6210">
          <w:rPr>
            <w:color w:val="000000" w:themeColor="text1"/>
            <w:sz w:val="24"/>
            <w:szCs w:val="24"/>
          </w:rPr>
          <w:t>« </w:t>
        </w:r>
        <w:r w:rsidR="004D6210">
          <w:rPr>
            <w:color w:val="000000" w:themeColor="text1"/>
            <w:sz w:val="24"/>
            <w:szCs w:val="24"/>
          </w:rPr>
          <w:t>?</w:t>
        </w:r>
        <w:r w:rsidR="004D6210">
          <w:rPr>
            <w:color w:val="000000" w:themeColor="text1"/>
            <w:sz w:val="24"/>
            <w:szCs w:val="24"/>
          </w:rPr>
          <w:t> » </w:t>
        </w:r>
        <w:r w:rsidR="004D6210">
          <w:rPr>
            <w:color w:val="000000" w:themeColor="text1"/>
            <w:sz w:val="24"/>
            <w:szCs w:val="24"/>
          </w:rPr>
          <w:t>???</w:t>
        </w:r>
      </w:ins>
    </w:p>
    <w:p w:rsidR="00FA179D" w:rsidRDefault="00502D3D" w:rsidP="00C128FD">
      <w:pPr>
        <w:spacing w:line="240" w:lineRule="auto"/>
        <w:jc w:val="both"/>
        <w:rPr>
          <w:color w:val="000000" w:themeColor="text1"/>
          <w:sz w:val="24"/>
          <w:szCs w:val="24"/>
        </w:rPr>
      </w:pPr>
      <w:r>
        <w:rPr>
          <w:color w:val="000000" w:themeColor="text1"/>
          <w:sz w:val="24"/>
          <w:szCs w:val="24"/>
        </w:rPr>
        <w:t xml:space="preserve">Ces 3 types d’interaction nucléaire rendent possible </w:t>
      </w:r>
      <w:r w:rsidR="004B7787">
        <w:rPr>
          <w:color w:val="000000" w:themeColor="text1"/>
          <w:sz w:val="24"/>
          <w:szCs w:val="24"/>
        </w:rPr>
        <w:t>l’identification d’un composé particulier en comparant le spectre obtenu avec des spectres standards</w:t>
      </w:r>
      <w:r w:rsidR="000173C9">
        <w:rPr>
          <w:color w:val="000000" w:themeColor="text1"/>
          <w:sz w:val="24"/>
          <w:szCs w:val="24"/>
        </w:rPr>
        <w:t xml:space="preserve"> (dans une base de données)</w:t>
      </w:r>
      <w:r w:rsidR="004B7787">
        <w:rPr>
          <w:color w:val="000000" w:themeColor="text1"/>
          <w:sz w:val="24"/>
          <w:szCs w:val="24"/>
        </w:rPr>
        <w:t xml:space="preserve">. </w:t>
      </w:r>
    </w:p>
    <w:p w:rsidR="00A141B3" w:rsidRDefault="00A141B3" w:rsidP="00957002">
      <w:pPr>
        <w:spacing w:line="240" w:lineRule="auto"/>
        <w:rPr>
          <w:color w:val="000000" w:themeColor="text1"/>
          <w:sz w:val="24"/>
          <w:szCs w:val="24"/>
        </w:rPr>
      </w:pPr>
      <w:r>
        <w:rPr>
          <w:color w:val="000000" w:themeColor="text1"/>
          <w:sz w:val="24"/>
          <w:szCs w:val="24"/>
        </w:rPr>
        <w:br w:type="page"/>
      </w:r>
      <w:bookmarkStart w:id="49" w:name="_GoBack"/>
      <w:bookmarkEnd w:id="49"/>
    </w:p>
    <w:p w:rsidR="005F47A2" w:rsidRDefault="005F47A2" w:rsidP="005F47A2">
      <w:pPr>
        <w:pStyle w:val="Paragraphedeliste"/>
        <w:numPr>
          <w:ilvl w:val="0"/>
          <w:numId w:val="1"/>
        </w:numPr>
        <w:rPr>
          <w:b/>
          <w:bCs/>
          <w:sz w:val="28"/>
          <w:szCs w:val="28"/>
        </w:rPr>
      </w:pPr>
      <w:r w:rsidRPr="005F47A2">
        <w:rPr>
          <w:b/>
          <w:bCs/>
          <w:sz w:val="28"/>
          <w:szCs w:val="28"/>
        </w:rPr>
        <w:lastRenderedPageBreak/>
        <w:t>Limites</w:t>
      </w:r>
    </w:p>
    <w:p w:rsidR="002659B8" w:rsidRPr="002659B8" w:rsidRDefault="00767628" w:rsidP="00C128FD">
      <w:pPr>
        <w:jc w:val="both"/>
        <w:rPr>
          <w:sz w:val="24"/>
          <w:szCs w:val="24"/>
        </w:rPr>
      </w:pPr>
      <w:r>
        <w:rPr>
          <w:sz w:val="24"/>
          <w:szCs w:val="24"/>
        </w:rPr>
        <w:t xml:space="preserve">Seuls </w:t>
      </w:r>
      <w:r w:rsidR="00490D7A">
        <w:rPr>
          <w:sz w:val="24"/>
          <w:szCs w:val="24"/>
        </w:rPr>
        <w:t>l</w:t>
      </w:r>
      <w:r w:rsidR="002659B8" w:rsidRPr="002659B8">
        <w:rPr>
          <w:sz w:val="24"/>
          <w:szCs w:val="24"/>
        </w:rPr>
        <w:t xml:space="preserve">es échantillons </w:t>
      </w:r>
      <w:r w:rsidR="00490D7A">
        <w:rPr>
          <w:sz w:val="24"/>
          <w:szCs w:val="24"/>
        </w:rPr>
        <w:t xml:space="preserve">ayant un facteur f suffisamment important </w:t>
      </w:r>
      <w:r w:rsidR="00490D7A" w:rsidRPr="002659B8">
        <w:rPr>
          <w:sz w:val="24"/>
          <w:szCs w:val="24"/>
        </w:rPr>
        <w:t>peuvent être étudiés</w:t>
      </w:r>
      <w:r w:rsidR="00490D7A">
        <w:rPr>
          <w:sz w:val="24"/>
          <w:szCs w:val="24"/>
        </w:rPr>
        <w:t xml:space="preserve">. Cela concerne donc des échantillons </w:t>
      </w:r>
      <w:r w:rsidR="00490D7A" w:rsidRPr="002659B8">
        <w:rPr>
          <w:sz w:val="24"/>
          <w:szCs w:val="24"/>
        </w:rPr>
        <w:t>solides</w:t>
      </w:r>
      <w:r w:rsidR="00490D7A">
        <w:rPr>
          <w:sz w:val="24"/>
          <w:szCs w:val="24"/>
        </w:rPr>
        <w:t xml:space="preserve"> uniquement et ainsi, </w:t>
      </w:r>
      <w:r w:rsidR="002659B8" w:rsidRPr="002659B8">
        <w:rPr>
          <w:sz w:val="24"/>
          <w:szCs w:val="24"/>
        </w:rPr>
        <w:t>un nombre restreint d’éléments chimique</w:t>
      </w:r>
      <w:r w:rsidR="00490D7A">
        <w:rPr>
          <w:sz w:val="24"/>
          <w:szCs w:val="24"/>
        </w:rPr>
        <w:t>s</w:t>
      </w:r>
      <w:r w:rsidR="002659B8" w:rsidRPr="002659B8">
        <w:rPr>
          <w:sz w:val="24"/>
          <w:szCs w:val="24"/>
        </w:rPr>
        <w:t>.</w:t>
      </w:r>
      <w:r w:rsidR="00725C3C">
        <w:rPr>
          <w:sz w:val="24"/>
          <w:szCs w:val="24"/>
        </w:rPr>
        <w:t xml:space="preserve"> Il faut également que l’isotope radioactif père, source des rayons gamma ait une demi-vie suffisante. </w:t>
      </w:r>
      <w:r w:rsidR="002659B8" w:rsidRPr="002659B8">
        <w:rPr>
          <w:sz w:val="24"/>
          <w:szCs w:val="24"/>
        </w:rPr>
        <w:t xml:space="preserve">Dans les éléments actifs en spectroscopie Mössbauer, nous trouvons le </w:t>
      </w:r>
      <w:r w:rsidR="002659B8" w:rsidRPr="002659B8">
        <w:rPr>
          <w:sz w:val="24"/>
          <w:szCs w:val="24"/>
          <w:vertAlign w:val="superscript"/>
        </w:rPr>
        <w:t>57</w:t>
      </w:r>
      <w:r w:rsidR="002659B8" w:rsidRPr="002659B8">
        <w:rPr>
          <w:sz w:val="24"/>
          <w:szCs w:val="24"/>
        </w:rPr>
        <w:t xml:space="preserve">Fe, le </w:t>
      </w:r>
      <w:r w:rsidR="002659B8" w:rsidRPr="002659B8">
        <w:rPr>
          <w:sz w:val="24"/>
          <w:szCs w:val="24"/>
          <w:vertAlign w:val="superscript"/>
        </w:rPr>
        <w:t>61</w:t>
      </w:r>
      <w:r w:rsidR="002659B8" w:rsidRPr="002659B8">
        <w:rPr>
          <w:sz w:val="24"/>
          <w:szCs w:val="24"/>
        </w:rPr>
        <w:t xml:space="preserve">Ni, le </w:t>
      </w:r>
      <w:r w:rsidR="002659B8" w:rsidRPr="002659B8">
        <w:rPr>
          <w:sz w:val="24"/>
          <w:szCs w:val="24"/>
          <w:vertAlign w:val="superscript"/>
        </w:rPr>
        <w:t>67</w:t>
      </w:r>
      <w:r w:rsidR="002659B8" w:rsidRPr="002659B8">
        <w:rPr>
          <w:sz w:val="24"/>
          <w:szCs w:val="24"/>
        </w:rPr>
        <w:t xml:space="preserve">Zn, le </w:t>
      </w:r>
      <w:r w:rsidR="002659B8" w:rsidRPr="002659B8">
        <w:rPr>
          <w:sz w:val="24"/>
          <w:szCs w:val="24"/>
          <w:vertAlign w:val="superscript"/>
        </w:rPr>
        <w:t>119</w:t>
      </w:r>
      <w:r w:rsidR="002659B8" w:rsidRPr="002659B8">
        <w:rPr>
          <w:sz w:val="24"/>
          <w:szCs w:val="24"/>
        </w:rPr>
        <w:t xml:space="preserve">Sn et le </w:t>
      </w:r>
      <w:r w:rsidR="002659B8" w:rsidRPr="002659B8">
        <w:rPr>
          <w:sz w:val="24"/>
          <w:szCs w:val="24"/>
          <w:vertAlign w:val="superscript"/>
        </w:rPr>
        <w:t>121</w:t>
      </w:r>
      <w:r w:rsidR="002659B8" w:rsidRPr="002659B8">
        <w:rPr>
          <w:sz w:val="24"/>
          <w:szCs w:val="24"/>
        </w:rPr>
        <w:t xml:space="preserve">Sb dont les parents radioactifs sont, respectivement, le </w:t>
      </w:r>
      <w:r w:rsidR="002659B8" w:rsidRPr="002659B8">
        <w:rPr>
          <w:sz w:val="24"/>
          <w:szCs w:val="24"/>
          <w:vertAlign w:val="superscript"/>
        </w:rPr>
        <w:t>57</w:t>
      </w:r>
      <w:r w:rsidR="002659B8" w:rsidRPr="002659B8">
        <w:rPr>
          <w:sz w:val="24"/>
          <w:szCs w:val="24"/>
        </w:rPr>
        <w:t xml:space="preserve">Co, le </w:t>
      </w:r>
      <w:r w:rsidR="002659B8" w:rsidRPr="002659B8">
        <w:rPr>
          <w:sz w:val="24"/>
          <w:szCs w:val="24"/>
          <w:vertAlign w:val="superscript"/>
        </w:rPr>
        <w:t>61</w:t>
      </w:r>
      <w:r w:rsidR="002659B8" w:rsidRPr="002659B8">
        <w:rPr>
          <w:sz w:val="24"/>
          <w:szCs w:val="24"/>
        </w:rPr>
        <w:t xml:space="preserve">Cu, le </w:t>
      </w:r>
      <w:r w:rsidR="002659B8" w:rsidRPr="002659B8">
        <w:rPr>
          <w:sz w:val="24"/>
          <w:szCs w:val="24"/>
          <w:vertAlign w:val="superscript"/>
        </w:rPr>
        <w:t>67</w:t>
      </w:r>
      <w:r w:rsidR="002659B8" w:rsidRPr="002659B8">
        <w:rPr>
          <w:sz w:val="24"/>
          <w:szCs w:val="24"/>
        </w:rPr>
        <w:t xml:space="preserve">Ga, le </w:t>
      </w:r>
      <w:r w:rsidR="002659B8" w:rsidRPr="002659B8">
        <w:rPr>
          <w:sz w:val="24"/>
          <w:szCs w:val="24"/>
          <w:vertAlign w:val="superscript"/>
        </w:rPr>
        <w:t>119m</w:t>
      </w:r>
      <w:r w:rsidR="002659B8" w:rsidRPr="002659B8">
        <w:rPr>
          <w:sz w:val="24"/>
          <w:szCs w:val="24"/>
        </w:rPr>
        <w:t xml:space="preserve">Sn et le </w:t>
      </w:r>
      <w:r w:rsidR="002659B8" w:rsidRPr="002659B8">
        <w:rPr>
          <w:sz w:val="24"/>
          <w:szCs w:val="24"/>
          <w:vertAlign w:val="superscript"/>
        </w:rPr>
        <w:t>121m</w:t>
      </w:r>
      <w:r w:rsidR="002659B8" w:rsidRPr="002659B8">
        <w:rPr>
          <w:sz w:val="24"/>
          <w:szCs w:val="24"/>
        </w:rPr>
        <w:t>Sn.</w:t>
      </w:r>
      <w:r w:rsidR="00775D47">
        <w:rPr>
          <w:sz w:val="24"/>
          <w:szCs w:val="24"/>
        </w:rPr>
        <w:t xml:space="preserve"> </w:t>
      </w:r>
      <w:commentRangeStart w:id="50"/>
      <w:r w:rsidR="00775D47">
        <w:rPr>
          <w:sz w:val="24"/>
          <w:szCs w:val="24"/>
        </w:rPr>
        <w:t xml:space="preserve">De plus, les isotopes doivent être identiques </w:t>
      </w:r>
      <w:commentRangeEnd w:id="50"/>
      <w:r w:rsidR="004D6210">
        <w:rPr>
          <w:rStyle w:val="Marquedecommentaire"/>
        </w:rPr>
        <w:commentReference w:id="50"/>
      </w:r>
      <w:r w:rsidR="00775D47">
        <w:rPr>
          <w:sz w:val="24"/>
          <w:szCs w:val="24"/>
        </w:rPr>
        <w:t xml:space="preserve">et </w:t>
      </w:r>
      <w:commentRangeStart w:id="51"/>
      <w:r w:rsidR="00775D47">
        <w:rPr>
          <w:sz w:val="24"/>
          <w:szCs w:val="24"/>
        </w:rPr>
        <w:t xml:space="preserve">le rayon gamma émis par le </w:t>
      </w:r>
      <w:r w:rsidR="00775D47" w:rsidRPr="00775D47">
        <w:rPr>
          <w:sz w:val="24"/>
          <w:szCs w:val="24"/>
          <w:vertAlign w:val="superscript"/>
        </w:rPr>
        <w:t>57</w:t>
      </w:r>
      <w:r w:rsidR="00775D47">
        <w:rPr>
          <w:sz w:val="24"/>
          <w:szCs w:val="24"/>
        </w:rPr>
        <w:t xml:space="preserve">Co la plupart du temps doit être postérieur à la transformation de cet élément en </w:t>
      </w:r>
      <w:r w:rsidR="00775D47" w:rsidRPr="00775D47">
        <w:rPr>
          <w:sz w:val="24"/>
          <w:szCs w:val="24"/>
          <w:vertAlign w:val="superscript"/>
        </w:rPr>
        <w:t>57</w:t>
      </w:r>
      <w:r w:rsidR="00775D47">
        <w:rPr>
          <w:sz w:val="24"/>
          <w:szCs w:val="24"/>
        </w:rPr>
        <w:t>Fe.</w:t>
      </w:r>
      <w:commentRangeEnd w:id="51"/>
      <w:r w:rsidR="004D6210">
        <w:rPr>
          <w:rStyle w:val="Marquedecommentaire"/>
        </w:rPr>
        <w:commentReference w:id="51"/>
      </w:r>
      <w:r w:rsidR="0087283A">
        <w:rPr>
          <w:sz w:val="24"/>
          <w:szCs w:val="24"/>
        </w:rPr>
        <w:t xml:space="preserve"> </w:t>
      </w:r>
      <w:commentRangeStart w:id="52"/>
      <w:r w:rsidR="0087283A">
        <w:rPr>
          <w:sz w:val="24"/>
          <w:szCs w:val="24"/>
        </w:rPr>
        <w:t>La source radioactive doit aussi se désintégrer dans l’état excité de l’élément de l’échantillon</w:t>
      </w:r>
      <w:commentRangeEnd w:id="52"/>
      <w:r w:rsidR="004D6210">
        <w:rPr>
          <w:rStyle w:val="Marquedecommentaire"/>
        </w:rPr>
        <w:commentReference w:id="52"/>
      </w:r>
      <w:r w:rsidR="0087283A">
        <w:rPr>
          <w:sz w:val="24"/>
          <w:szCs w:val="24"/>
        </w:rPr>
        <w:t>.</w:t>
      </w:r>
      <w:r w:rsidR="00A27F01">
        <w:rPr>
          <w:sz w:val="24"/>
          <w:szCs w:val="24"/>
        </w:rPr>
        <w:t xml:space="preserve"> Enfin, la durée d’une mesure se compte en jours, par exemple pour l’étain ou encore pour le fer.</w:t>
      </w:r>
    </w:p>
    <w:p w:rsidR="002659B8" w:rsidRDefault="002659B8" w:rsidP="002659B8">
      <w:pPr>
        <w:pStyle w:val="Paragraphedeliste"/>
        <w:rPr>
          <w:b/>
          <w:bCs/>
          <w:sz w:val="28"/>
          <w:szCs w:val="28"/>
        </w:rPr>
      </w:pPr>
    </w:p>
    <w:p w:rsidR="002659B8" w:rsidRDefault="002659B8" w:rsidP="005F47A2">
      <w:pPr>
        <w:pStyle w:val="Paragraphedeliste"/>
        <w:numPr>
          <w:ilvl w:val="0"/>
          <w:numId w:val="1"/>
        </w:numPr>
        <w:rPr>
          <w:b/>
          <w:bCs/>
          <w:sz w:val="28"/>
          <w:szCs w:val="28"/>
        </w:rPr>
      </w:pPr>
      <w:r>
        <w:rPr>
          <w:b/>
          <w:bCs/>
          <w:sz w:val="28"/>
          <w:szCs w:val="28"/>
        </w:rPr>
        <w:t>Utilités</w:t>
      </w:r>
    </w:p>
    <w:p w:rsidR="002659B8" w:rsidRDefault="00F970EE" w:rsidP="00C128FD">
      <w:pPr>
        <w:jc w:val="both"/>
        <w:rPr>
          <w:sz w:val="24"/>
          <w:szCs w:val="24"/>
        </w:rPr>
      </w:pPr>
      <w:commentRangeStart w:id="53"/>
      <w:r>
        <w:rPr>
          <w:sz w:val="24"/>
          <w:szCs w:val="24"/>
        </w:rPr>
        <w:t>- A</w:t>
      </w:r>
      <w:r w:rsidR="00E37C28">
        <w:rPr>
          <w:sz w:val="24"/>
          <w:szCs w:val="24"/>
        </w:rPr>
        <w:t xml:space="preserve">nalyse des </w:t>
      </w:r>
      <w:r>
        <w:rPr>
          <w:sz w:val="24"/>
          <w:szCs w:val="24"/>
        </w:rPr>
        <w:t>minéraux</w:t>
      </w:r>
      <w:r w:rsidR="00E37C28">
        <w:rPr>
          <w:sz w:val="24"/>
          <w:szCs w:val="24"/>
        </w:rPr>
        <w:t xml:space="preserve"> riches en fer </w:t>
      </w:r>
      <w:r>
        <w:rPr>
          <w:sz w:val="24"/>
          <w:szCs w:val="24"/>
        </w:rPr>
        <w:t>présents dans des météorites et roches lunaires.</w:t>
      </w:r>
    </w:p>
    <w:p w:rsidR="00F970EE" w:rsidRDefault="00F970EE" w:rsidP="00C128FD">
      <w:pPr>
        <w:jc w:val="both"/>
        <w:rPr>
          <w:sz w:val="24"/>
          <w:szCs w:val="24"/>
        </w:rPr>
      </w:pPr>
      <w:r>
        <w:rPr>
          <w:sz w:val="24"/>
          <w:szCs w:val="24"/>
        </w:rPr>
        <w:t>- Analyses in-situ réalisé</w:t>
      </w:r>
      <w:r w:rsidR="00405501">
        <w:rPr>
          <w:sz w:val="24"/>
          <w:szCs w:val="24"/>
        </w:rPr>
        <w:t>e</w:t>
      </w:r>
      <w:r>
        <w:rPr>
          <w:sz w:val="24"/>
          <w:szCs w:val="24"/>
        </w:rPr>
        <w:t xml:space="preserve">s sur </w:t>
      </w:r>
      <w:r w:rsidR="00405501">
        <w:rPr>
          <w:sz w:val="24"/>
          <w:szCs w:val="24"/>
        </w:rPr>
        <w:t>d</w:t>
      </w:r>
      <w:r>
        <w:rPr>
          <w:sz w:val="24"/>
          <w:szCs w:val="24"/>
        </w:rPr>
        <w:t>es minéraux riches en fer à la surface de Mars.</w:t>
      </w:r>
    </w:p>
    <w:commentRangeEnd w:id="53"/>
    <w:p w:rsidR="00C128FD" w:rsidRDefault="004D6210" w:rsidP="002659B8">
      <w:pPr>
        <w:rPr>
          <w:sz w:val="24"/>
          <w:szCs w:val="24"/>
        </w:rPr>
      </w:pPr>
      <w:r>
        <w:rPr>
          <w:rStyle w:val="Marquedecommentaire"/>
        </w:rPr>
        <w:commentReference w:id="53"/>
      </w:r>
    </w:p>
    <w:p w:rsidR="00C128FD" w:rsidRDefault="00C128FD" w:rsidP="00307D9F">
      <w:pPr>
        <w:pStyle w:val="Paragraphedeliste"/>
        <w:numPr>
          <w:ilvl w:val="0"/>
          <w:numId w:val="1"/>
        </w:numPr>
        <w:jc w:val="both"/>
        <w:rPr>
          <w:b/>
          <w:bCs/>
          <w:sz w:val="28"/>
          <w:szCs w:val="28"/>
        </w:rPr>
      </w:pPr>
      <w:r>
        <w:rPr>
          <w:b/>
          <w:bCs/>
          <w:sz w:val="28"/>
          <w:szCs w:val="28"/>
        </w:rPr>
        <w:t>Conclusion</w:t>
      </w:r>
    </w:p>
    <w:p w:rsidR="00C128FD" w:rsidRPr="00C128FD" w:rsidRDefault="00C128FD" w:rsidP="00307D9F">
      <w:pPr>
        <w:jc w:val="both"/>
        <w:rPr>
          <w:sz w:val="24"/>
          <w:szCs w:val="24"/>
        </w:rPr>
      </w:pPr>
      <w:commentRangeStart w:id="54"/>
      <w:r>
        <w:rPr>
          <w:sz w:val="24"/>
          <w:szCs w:val="24"/>
        </w:rPr>
        <w:t>L</w:t>
      </w:r>
      <w:r w:rsidR="00307D9F">
        <w:rPr>
          <w:sz w:val="24"/>
          <w:szCs w:val="24"/>
        </w:rPr>
        <w:t>a spectroscopie Mössbauer est donc principalement utilisée pour analyser des échantillons contenant du fer. Cette technique pourrait être qualifiée de lente mais également de très précise</w:t>
      </w:r>
      <w:r w:rsidR="00F64415">
        <w:rPr>
          <w:sz w:val="24"/>
          <w:szCs w:val="24"/>
        </w:rPr>
        <w:t xml:space="preserve"> et très puissante</w:t>
      </w:r>
      <w:r w:rsidR="00307D9F">
        <w:rPr>
          <w:sz w:val="24"/>
          <w:szCs w:val="24"/>
        </w:rPr>
        <w:t xml:space="preserve">. Elle constitue une technique utile en sachant déjà préalablement que l’échantillon contient une quantité importante de fer et n’est en aucun cas </w:t>
      </w:r>
      <w:r w:rsidR="00F64415">
        <w:rPr>
          <w:sz w:val="24"/>
          <w:szCs w:val="24"/>
        </w:rPr>
        <w:t xml:space="preserve">une technique de </w:t>
      </w:r>
      <w:r w:rsidR="00307D9F">
        <w:rPr>
          <w:sz w:val="24"/>
          <w:szCs w:val="24"/>
        </w:rPr>
        <w:t xml:space="preserve">première </w:t>
      </w:r>
      <w:r w:rsidR="00F64415">
        <w:rPr>
          <w:sz w:val="24"/>
          <w:szCs w:val="24"/>
        </w:rPr>
        <w:t>approche</w:t>
      </w:r>
      <w:r w:rsidR="00307D9F">
        <w:rPr>
          <w:sz w:val="24"/>
          <w:szCs w:val="24"/>
        </w:rPr>
        <w:t xml:space="preserve"> pour analyser un échantillon étant donné le coût et le temps nécessaires à cette méthode.</w:t>
      </w:r>
      <w:commentRangeEnd w:id="54"/>
      <w:r w:rsidR="008D7400">
        <w:rPr>
          <w:rStyle w:val="Marquedecommentaire"/>
        </w:rPr>
        <w:commentReference w:id="54"/>
      </w:r>
    </w:p>
    <w:p w:rsidR="00C128FD" w:rsidRDefault="00C128FD" w:rsidP="002659B8">
      <w:pPr>
        <w:rPr>
          <w:sz w:val="24"/>
          <w:szCs w:val="24"/>
        </w:rPr>
      </w:pPr>
    </w:p>
    <w:p w:rsidR="00F970EE" w:rsidRPr="002659B8" w:rsidRDefault="00F970EE" w:rsidP="002659B8">
      <w:pPr>
        <w:rPr>
          <w:sz w:val="24"/>
          <w:szCs w:val="24"/>
        </w:rPr>
      </w:pPr>
    </w:p>
    <w:p w:rsidR="005F47A2" w:rsidRDefault="005F47A2" w:rsidP="005F47A2">
      <w:pPr>
        <w:pStyle w:val="Paragraphedeliste"/>
        <w:rPr>
          <w:sz w:val="24"/>
          <w:szCs w:val="24"/>
        </w:rPr>
      </w:pPr>
    </w:p>
    <w:p w:rsidR="005F47A2" w:rsidRPr="005F47A2" w:rsidRDefault="005F47A2" w:rsidP="005F47A2">
      <w:pPr>
        <w:pStyle w:val="Paragraphedeliste"/>
        <w:rPr>
          <w:b/>
          <w:bCs/>
          <w:sz w:val="28"/>
          <w:szCs w:val="28"/>
        </w:rPr>
      </w:pPr>
    </w:p>
    <w:p w:rsidR="00A617DE" w:rsidRPr="00A617DE" w:rsidRDefault="00A617DE" w:rsidP="00A617DE">
      <w:pPr>
        <w:pStyle w:val="Paragraphedeliste"/>
        <w:ind w:left="1416"/>
        <w:rPr>
          <w:sz w:val="24"/>
          <w:szCs w:val="24"/>
        </w:rPr>
      </w:pPr>
    </w:p>
    <w:sectPr w:rsidR="00A617DE" w:rsidRPr="00A617DE" w:rsidSect="00782AFF">
      <w:footerReference w:type="default" r:id="rId11"/>
      <w:pgSz w:w="11906" w:h="16838"/>
      <w:pgMar w:top="1417" w:right="1417" w:bottom="1417" w:left="1417" w:header="0" w:footer="0" w:gutter="0"/>
      <w:cols w:space="720"/>
      <w:formProt w:val="0"/>
      <w:docGrid w:linePitch="360" w:charSpace="409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 w:author="cauzid5" w:date="2019-12-02T18:05:00Z" w:initials="c">
    <w:p w:rsidR="003B5356" w:rsidRDefault="003B5356">
      <w:pPr>
        <w:pStyle w:val="Commentaire"/>
      </w:pPr>
      <w:r>
        <w:rPr>
          <w:rStyle w:val="Marquedecommentaire"/>
        </w:rPr>
        <w:annotationRef/>
      </w:r>
      <w:r>
        <w:t>Unité ou base sur laquelle est calculée une grandeur sans unité</w:t>
      </w:r>
    </w:p>
  </w:comment>
  <w:comment w:id="33" w:author="cauzid5" w:date="2019-12-02T18:06:00Z" w:initials="c">
    <w:p w:rsidR="003B5356" w:rsidRDefault="003B5356">
      <w:pPr>
        <w:pStyle w:val="Commentaire"/>
      </w:pPr>
      <w:r>
        <w:rPr>
          <w:rStyle w:val="Marquedecommentaire"/>
        </w:rPr>
        <w:annotationRef/>
      </w:r>
      <w:r>
        <w:t>Non, si vous avez une source 57Co vous mesurez forcément (pas généralement) le Fe de l’échantillon sans que ce Fe soit l’unique élément de l’échantillon. Votre phrase n’est pas assez claire.</w:t>
      </w:r>
    </w:p>
  </w:comment>
  <w:comment w:id="34" w:author="cauzid5" w:date="2019-12-02T18:07:00Z" w:initials="c">
    <w:p w:rsidR="003B5356" w:rsidRDefault="003B5356">
      <w:pPr>
        <w:pStyle w:val="Commentaire"/>
      </w:pPr>
      <w:r>
        <w:rPr>
          <w:rStyle w:val="Marquedecommentaire"/>
        </w:rPr>
        <w:annotationRef/>
      </w:r>
      <w:r>
        <w:t>Vous confondez cause et conséquence : l’énergie émise par la source DOIT être modulée et EN CONSEQUENCE il faut qu’elle ne soit pas dans le même repère que l’échantillon</w:t>
      </w:r>
    </w:p>
  </w:comment>
  <w:comment w:id="35" w:author="cauzid5" w:date="2019-12-02T18:08:00Z" w:initials="c">
    <w:p w:rsidR="003B5356" w:rsidRDefault="003B5356">
      <w:pPr>
        <w:pStyle w:val="Commentaire"/>
      </w:pPr>
      <w:r>
        <w:rPr>
          <w:rStyle w:val="Marquedecommentaire"/>
        </w:rPr>
        <w:annotationRef/>
      </w:r>
      <w:r>
        <w:t>Des photons reçus par l’échantillon</w:t>
      </w:r>
    </w:p>
  </w:comment>
  <w:comment w:id="39" w:author="cauzid5" w:date="2019-12-02T18:10:00Z" w:initials="c">
    <w:p w:rsidR="004D6210" w:rsidRDefault="004D6210">
      <w:pPr>
        <w:pStyle w:val="Commentaire"/>
      </w:pPr>
      <w:r>
        <w:rPr>
          <w:rStyle w:val="Marquedecommentaire"/>
        </w:rPr>
        <w:annotationRef/>
      </w:r>
      <w:r>
        <w:t>Expliquez pourquoi, ça vous permettra de faire le lien avec le paragraphe d’avant !</w:t>
      </w:r>
    </w:p>
  </w:comment>
  <w:comment w:id="45" w:author="cauzid5" w:date="2019-12-02T18:11:00Z" w:initials="c">
    <w:p w:rsidR="004D6210" w:rsidRDefault="004D6210">
      <w:pPr>
        <w:pStyle w:val="Commentaire"/>
      </w:pPr>
      <w:r>
        <w:rPr>
          <w:rStyle w:val="Marquedecommentaire"/>
        </w:rPr>
        <w:annotationRef/>
      </w:r>
      <w:proofErr w:type="spellStart"/>
      <w:r>
        <w:t>Cf</w:t>
      </w:r>
      <w:proofErr w:type="spellEnd"/>
      <w:r>
        <w:t xml:space="preserve"> C1 plus haut</w:t>
      </w:r>
    </w:p>
  </w:comment>
  <w:comment w:id="46" w:author="cauzid5" w:date="2019-12-02T18:12:00Z" w:initials="c">
    <w:p w:rsidR="004D6210" w:rsidRDefault="004D6210">
      <w:pPr>
        <w:pStyle w:val="Commentaire"/>
      </w:pPr>
      <w:r>
        <w:rPr>
          <w:rStyle w:val="Marquedecommentaire"/>
        </w:rPr>
        <w:annotationRef/>
      </w:r>
      <w:r>
        <w:t>Pourquoi avez-vous surligné cette partie ?</w:t>
      </w:r>
    </w:p>
  </w:comment>
  <w:comment w:id="47" w:author="cauzid5" w:date="2019-12-02T18:16:00Z" w:initials="c">
    <w:p w:rsidR="004D6210" w:rsidRDefault="004D6210">
      <w:pPr>
        <w:pStyle w:val="Commentaire"/>
      </w:pPr>
      <w:r>
        <w:rPr>
          <w:rStyle w:val="Marquedecommentaire"/>
        </w:rPr>
        <w:annotationRef/>
      </w:r>
      <w:r>
        <w:t>De quoi ?</w:t>
      </w:r>
    </w:p>
  </w:comment>
  <w:comment w:id="50" w:author="cauzid5" w:date="2019-12-02T18:18:00Z" w:initials="c">
    <w:p w:rsidR="004D6210" w:rsidRDefault="004D6210">
      <w:pPr>
        <w:pStyle w:val="Commentaire"/>
      </w:pPr>
      <w:r>
        <w:rPr>
          <w:rStyle w:val="Marquedecommentaire"/>
        </w:rPr>
        <w:annotationRef/>
      </w:r>
      <w:r>
        <w:t xml:space="preserve">Dès que vous précisez le poids atomique d’un élément, c’est que c’est une technique </w:t>
      </w:r>
      <w:proofErr w:type="spellStart"/>
      <w:r>
        <w:t>isotopoique</w:t>
      </w:r>
      <w:proofErr w:type="spellEnd"/>
    </w:p>
  </w:comment>
  <w:comment w:id="51" w:author="cauzid5" w:date="2019-12-02T18:18:00Z" w:initials="c">
    <w:p w:rsidR="004D6210" w:rsidRDefault="004D6210">
      <w:pPr>
        <w:pStyle w:val="Commentaire"/>
      </w:pPr>
      <w:r>
        <w:rPr>
          <w:rStyle w:val="Marquedecommentaire"/>
        </w:rPr>
        <w:annotationRef/>
      </w:r>
      <w:r>
        <w:t>Ce n’est pas la plupart du temps, c’est systématique et comme vous n’expliquez pas pourquoi, vous ne faites qu’embrouiller le lecteur.</w:t>
      </w:r>
    </w:p>
  </w:comment>
  <w:comment w:id="52" w:author="cauzid5" w:date="2019-12-02T18:19:00Z" w:initials="c">
    <w:p w:rsidR="004D6210" w:rsidRDefault="004D6210">
      <w:pPr>
        <w:pStyle w:val="Commentaire"/>
      </w:pPr>
      <w:r>
        <w:rPr>
          <w:rStyle w:val="Marquedecommentaire"/>
        </w:rPr>
        <w:annotationRef/>
      </w:r>
      <w:r>
        <w:t>Ca, je doute que vos lecteurs comprennent que c’est l’explication de la phrase précédente</w:t>
      </w:r>
    </w:p>
  </w:comment>
  <w:comment w:id="53" w:author="cauzid5" w:date="2019-12-02T18:20:00Z" w:initials="c">
    <w:p w:rsidR="004D6210" w:rsidRDefault="004D6210">
      <w:pPr>
        <w:pStyle w:val="Commentaire"/>
      </w:pPr>
      <w:r>
        <w:rPr>
          <w:rStyle w:val="Marquedecommentaire"/>
        </w:rPr>
        <w:annotationRef/>
      </w:r>
      <w:r>
        <w:t xml:space="preserve">BEAUCOUP TROP SPECIFIQUE. </w:t>
      </w:r>
      <w:r w:rsidR="008D7400">
        <w:t>Le titre du paragraphe 4 n’est pas « utilité » mais à la rigueur, « exemples »</w:t>
      </w:r>
    </w:p>
  </w:comment>
  <w:comment w:id="54" w:author="cauzid5" w:date="2019-12-02T18:20:00Z" w:initials="c">
    <w:p w:rsidR="008D7400" w:rsidRDefault="008D7400">
      <w:pPr>
        <w:pStyle w:val="Commentaire"/>
      </w:pPr>
      <w:r>
        <w:rPr>
          <w:rStyle w:val="Marquedecommentaire"/>
        </w:rPr>
        <w:annotationRef/>
      </w:r>
      <w:r>
        <w:t xml:space="preserve">Je ne trouve même pas le mot spéciation dans cette conclusion. Par ailleurs, une conclusion n’est pas un résumé, une vraie conclusion aurait fait le lien avec le XAFS, par </w:t>
      </w:r>
      <w:r>
        <w:t>exemple.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356" w:rsidRDefault="003B5356" w:rsidP="001B5263">
      <w:pPr>
        <w:spacing w:after="0" w:line="240" w:lineRule="auto"/>
      </w:pPr>
      <w:r>
        <w:separator/>
      </w:r>
    </w:p>
  </w:endnote>
  <w:endnote w:type="continuationSeparator" w:id="0">
    <w:p w:rsidR="003B5356" w:rsidRDefault="003B5356" w:rsidP="001B52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4907651"/>
      <w:docPartObj>
        <w:docPartGallery w:val="Page Numbers (Bottom of Page)"/>
        <w:docPartUnique/>
      </w:docPartObj>
    </w:sdtPr>
    <w:sdtContent>
      <w:p w:rsidR="003B5356" w:rsidRDefault="003B5356">
        <w:pPr>
          <w:pStyle w:val="Pieddepage"/>
          <w:jc w:val="right"/>
        </w:pPr>
        <w:fldSimple w:instr="PAGE   \* MERGEFORMAT">
          <w:r w:rsidR="008D7400">
            <w:rPr>
              <w:noProof/>
            </w:rPr>
            <w:t>1</w:t>
          </w:r>
        </w:fldSimple>
      </w:p>
    </w:sdtContent>
  </w:sdt>
  <w:p w:rsidR="003B5356" w:rsidRDefault="003B535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356" w:rsidRDefault="003B5356" w:rsidP="001B5263">
      <w:pPr>
        <w:spacing w:after="0" w:line="240" w:lineRule="auto"/>
      </w:pPr>
      <w:r>
        <w:separator/>
      </w:r>
    </w:p>
  </w:footnote>
  <w:footnote w:type="continuationSeparator" w:id="0">
    <w:p w:rsidR="003B5356" w:rsidRDefault="003B5356" w:rsidP="001B52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E22C9"/>
    <w:multiLevelType w:val="hybridMultilevel"/>
    <w:tmpl w:val="00B0D7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906566C"/>
    <w:multiLevelType w:val="hybridMultilevel"/>
    <w:tmpl w:val="00B0D7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F3D16DD"/>
    <w:multiLevelType w:val="hybridMultilevel"/>
    <w:tmpl w:val="00B0D7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9666C0"/>
    <w:rsid w:val="00014E98"/>
    <w:rsid w:val="0001598D"/>
    <w:rsid w:val="000173C9"/>
    <w:rsid w:val="00042D88"/>
    <w:rsid w:val="00053C53"/>
    <w:rsid w:val="000D3972"/>
    <w:rsid w:val="000D784F"/>
    <w:rsid w:val="000E0046"/>
    <w:rsid w:val="000F5223"/>
    <w:rsid w:val="001A228B"/>
    <w:rsid w:val="001A2CAA"/>
    <w:rsid w:val="001B5263"/>
    <w:rsid w:val="001D2490"/>
    <w:rsid w:val="0020023C"/>
    <w:rsid w:val="002557B9"/>
    <w:rsid w:val="002659B8"/>
    <w:rsid w:val="002845E8"/>
    <w:rsid w:val="002C2F58"/>
    <w:rsid w:val="002F6CE6"/>
    <w:rsid w:val="00302F45"/>
    <w:rsid w:val="00307D9F"/>
    <w:rsid w:val="0034274B"/>
    <w:rsid w:val="003B097F"/>
    <w:rsid w:val="003B34C8"/>
    <w:rsid w:val="003B5356"/>
    <w:rsid w:val="003C3868"/>
    <w:rsid w:val="003C3B32"/>
    <w:rsid w:val="004050C9"/>
    <w:rsid w:val="00405501"/>
    <w:rsid w:val="00411C48"/>
    <w:rsid w:val="00490D7A"/>
    <w:rsid w:val="00494692"/>
    <w:rsid w:val="00495860"/>
    <w:rsid w:val="00495F8A"/>
    <w:rsid w:val="0049748F"/>
    <w:rsid w:val="004B40AA"/>
    <w:rsid w:val="004B7787"/>
    <w:rsid w:val="004C14F6"/>
    <w:rsid w:val="004D6210"/>
    <w:rsid w:val="004E5573"/>
    <w:rsid w:val="00502D3D"/>
    <w:rsid w:val="005157AC"/>
    <w:rsid w:val="00557A43"/>
    <w:rsid w:val="00565C41"/>
    <w:rsid w:val="005F47A2"/>
    <w:rsid w:val="00661A43"/>
    <w:rsid w:val="006631B6"/>
    <w:rsid w:val="00673FFC"/>
    <w:rsid w:val="006816CE"/>
    <w:rsid w:val="006C5A1F"/>
    <w:rsid w:val="006E6BBA"/>
    <w:rsid w:val="006F31D2"/>
    <w:rsid w:val="006F36C8"/>
    <w:rsid w:val="007023F7"/>
    <w:rsid w:val="00705638"/>
    <w:rsid w:val="00720104"/>
    <w:rsid w:val="00725C3C"/>
    <w:rsid w:val="00731590"/>
    <w:rsid w:val="007400A6"/>
    <w:rsid w:val="007431EF"/>
    <w:rsid w:val="00767628"/>
    <w:rsid w:val="00772C8C"/>
    <w:rsid w:val="00775D47"/>
    <w:rsid w:val="00782AFF"/>
    <w:rsid w:val="007A6612"/>
    <w:rsid w:val="007E71CB"/>
    <w:rsid w:val="007F19B9"/>
    <w:rsid w:val="00811A41"/>
    <w:rsid w:val="0087283A"/>
    <w:rsid w:val="00886880"/>
    <w:rsid w:val="008D7400"/>
    <w:rsid w:val="008F30F5"/>
    <w:rsid w:val="00925ADF"/>
    <w:rsid w:val="00944863"/>
    <w:rsid w:val="00957002"/>
    <w:rsid w:val="009666C0"/>
    <w:rsid w:val="009B3E4C"/>
    <w:rsid w:val="009C33D4"/>
    <w:rsid w:val="009D468D"/>
    <w:rsid w:val="00A141B3"/>
    <w:rsid w:val="00A149B6"/>
    <w:rsid w:val="00A27F01"/>
    <w:rsid w:val="00A46C3F"/>
    <w:rsid w:val="00A60325"/>
    <w:rsid w:val="00A617DE"/>
    <w:rsid w:val="00A84DE9"/>
    <w:rsid w:val="00B10269"/>
    <w:rsid w:val="00B12EDC"/>
    <w:rsid w:val="00B5692A"/>
    <w:rsid w:val="00B873BF"/>
    <w:rsid w:val="00BC2063"/>
    <w:rsid w:val="00BE01C5"/>
    <w:rsid w:val="00BF1707"/>
    <w:rsid w:val="00C01992"/>
    <w:rsid w:val="00C128FD"/>
    <w:rsid w:val="00C36ED3"/>
    <w:rsid w:val="00C95F9E"/>
    <w:rsid w:val="00CD2439"/>
    <w:rsid w:val="00D26474"/>
    <w:rsid w:val="00D54E19"/>
    <w:rsid w:val="00D6094C"/>
    <w:rsid w:val="00D772B5"/>
    <w:rsid w:val="00DB738B"/>
    <w:rsid w:val="00E12B5F"/>
    <w:rsid w:val="00E37C28"/>
    <w:rsid w:val="00E760E4"/>
    <w:rsid w:val="00E8456F"/>
    <w:rsid w:val="00EC3DF4"/>
    <w:rsid w:val="00F26D05"/>
    <w:rsid w:val="00F33A02"/>
    <w:rsid w:val="00F34CE3"/>
    <w:rsid w:val="00F64415"/>
    <w:rsid w:val="00F918E3"/>
    <w:rsid w:val="00F970EE"/>
    <w:rsid w:val="00FA179D"/>
    <w:rsid w:val="00FC184C"/>
    <w:rsid w:val="00FC548E"/>
    <w:rsid w:val="00FD310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AFF"/>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rsid w:val="00782AFF"/>
    <w:pPr>
      <w:keepNext/>
      <w:spacing w:before="240" w:after="120"/>
    </w:pPr>
    <w:rPr>
      <w:rFonts w:ascii="Liberation Sans" w:eastAsia="Microsoft YaHei" w:hAnsi="Liberation Sans" w:cs="Arial"/>
      <w:sz w:val="28"/>
      <w:szCs w:val="28"/>
    </w:rPr>
  </w:style>
  <w:style w:type="paragraph" w:styleId="Corpsdetexte">
    <w:name w:val="Body Text"/>
    <w:basedOn w:val="Normal"/>
    <w:rsid w:val="00782AFF"/>
    <w:pPr>
      <w:spacing w:after="140" w:line="276" w:lineRule="auto"/>
    </w:pPr>
  </w:style>
  <w:style w:type="paragraph" w:styleId="Liste">
    <w:name w:val="List"/>
    <w:basedOn w:val="Corpsdetexte"/>
    <w:rsid w:val="00782AFF"/>
    <w:rPr>
      <w:rFonts w:cs="Arial"/>
    </w:rPr>
  </w:style>
  <w:style w:type="paragraph" w:styleId="Lgende">
    <w:name w:val="caption"/>
    <w:basedOn w:val="Normal"/>
    <w:qFormat/>
    <w:rsid w:val="00782AFF"/>
    <w:pPr>
      <w:suppressLineNumbers/>
      <w:spacing w:before="120" w:after="120"/>
    </w:pPr>
    <w:rPr>
      <w:rFonts w:cs="Arial"/>
      <w:i/>
      <w:iCs/>
      <w:sz w:val="24"/>
      <w:szCs w:val="24"/>
    </w:rPr>
  </w:style>
  <w:style w:type="paragraph" w:customStyle="1" w:styleId="Index">
    <w:name w:val="Index"/>
    <w:basedOn w:val="Normal"/>
    <w:qFormat/>
    <w:rsid w:val="00782AFF"/>
    <w:pPr>
      <w:suppressLineNumbers/>
    </w:pPr>
    <w:rPr>
      <w:rFonts w:cs="Arial"/>
    </w:rPr>
  </w:style>
  <w:style w:type="paragraph" w:customStyle="1" w:styleId="Lignehorizontale">
    <w:name w:val="Ligne horizontale"/>
    <w:basedOn w:val="Normal"/>
    <w:next w:val="Corpsdetexte"/>
    <w:qFormat/>
    <w:rsid w:val="00782AFF"/>
    <w:pPr>
      <w:suppressLineNumbers/>
      <w:pBdr>
        <w:bottom w:val="double" w:sz="2" w:space="0" w:color="808080"/>
      </w:pBdr>
      <w:spacing w:after="283"/>
    </w:pPr>
    <w:rPr>
      <w:sz w:val="12"/>
      <w:szCs w:val="12"/>
    </w:rPr>
  </w:style>
  <w:style w:type="paragraph" w:styleId="Paragraphedeliste">
    <w:name w:val="List Paragraph"/>
    <w:basedOn w:val="Normal"/>
    <w:uiPriority w:val="34"/>
    <w:qFormat/>
    <w:rsid w:val="00A617DE"/>
    <w:pPr>
      <w:ind w:left="720"/>
      <w:contextualSpacing/>
    </w:pPr>
  </w:style>
  <w:style w:type="character" w:styleId="Textedelespacerserv">
    <w:name w:val="Placeholder Text"/>
    <w:basedOn w:val="Policepardfaut"/>
    <w:uiPriority w:val="99"/>
    <w:semiHidden/>
    <w:rsid w:val="009B3E4C"/>
    <w:rPr>
      <w:color w:val="808080"/>
    </w:rPr>
  </w:style>
  <w:style w:type="paragraph" w:styleId="En-tte">
    <w:name w:val="header"/>
    <w:basedOn w:val="Normal"/>
    <w:link w:val="En-tteCar"/>
    <w:uiPriority w:val="99"/>
    <w:unhideWhenUsed/>
    <w:rsid w:val="001B5263"/>
    <w:pPr>
      <w:tabs>
        <w:tab w:val="center" w:pos="4536"/>
        <w:tab w:val="right" w:pos="9072"/>
      </w:tabs>
      <w:spacing w:after="0" w:line="240" w:lineRule="auto"/>
    </w:pPr>
  </w:style>
  <w:style w:type="character" w:customStyle="1" w:styleId="En-tteCar">
    <w:name w:val="En-tête Car"/>
    <w:basedOn w:val="Policepardfaut"/>
    <w:link w:val="En-tte"/>
    <w:uiPriority w:val="99"/>
    <w:rsid w:val="001B5263"/>
  </w:style>
  <w:style w:type="paragraph" w:styleId="Pieddepage">
    <w:name w:val="footer"/>
    <w:basedOn w:val="Normal"/>
    <w:link w:val="PieddepageCar"/>
    <w:uiPriority w:val="99"/>
    <w:unhideWhenUsed/>
    <w:rsid w:val="001B52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5263"/>
  </w:style>
  <w:style w:type="paragraph" w:styleId="Textedebulles">
    <w:name w:val="Balloon Text"/>
    <w:basedOn w:val="Normal"/>
    <w:link w:val="TextedebullesCar"/>
    <w:uiPriority w:val="99"/>
    <w:semiHidden/>
    <w:unhideWhenUsed/>
    <w:rsid w:val="003B53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5356"/>
    <w:rPr>
      <w:rFonts w:ascii="Tahoma" w:hAnsi="Tahoma" w:cs="Tahoma"/>
      <w:sz w:val="16"/>
      <w:szCs w:val="16"/>
    </w:rPr>
  </w:style>
  <w:style w:type="character" w:styleId="Marquedecommentaire">
    <w:name w:val="annotation reference"/>
    <w:basedOn w:val="Policepardfaut"/>
    <w:uiPriority w:val="99"/>
    <w:semiHidden/>
    <w:unhideWhenUsed/>
    <w:rsid w:val="003B5356"/>
    <w:rPr>
      <w:sz w:val="16"/>
      <w:szCs w:val="16"/>
    </w:rPr>
  </w:style>
  <w:style w:type="paragraph" w:styleId="Commentaire">
    <w:name w:val="annotation text"/>
    <w:basedOn w:val="Normal"/>
    <w:link w:val="CommentaireCar"/>
    <w:uiPriority w:val="99"/>
    <w:semiHidden/>
    <w:unhideWhenUsed/>
    <w:rsid w:val="003B5356"/>
    <w:pPr>
      <w:spacing w:line="240" w:lineRule="auto"/>
    </w:pPr>
    <w:rPr>
      <w:sz w:val="20"/>
      <w:szCs w:val="20"/>
    </w:rPr>
  </w:style>
  <w:style w:type="character" w:customStyle="1" w:styleId="CommentaireCar">
    <w:name w:val="Commentaire Car"/>
    <w:basedOn w:val="Policepardfaut"/>
    <w:link w:val="Commentaire"/>
    <w:uiPriority w:val="99"/>
    <w:semiHidden/>
    <w:rsid w:val="003B5356"/>
    <w:rPr>
      <w:sz w:val="20"/>
      <w:szCs w:val="20"/>
    </w:rPr>
  </w:style>
  <w:style w:type="paragraph" w:styleId="Objetducommentaire">
    <w:name w:val="annotation subject"/>
    <w:basedOn w:val="Commentaire"/>
    <w:next w:val="Commentaire"/>
    <w:link w:val="ObjetducommentaireCar"/>
    <w:uiPriority w:val="99"/>
    <w:semiHidden/>
    <w:unhideWhenUsed/>
    <w:rsid w:val="003B5356"/>
    <w:rPr>
      <w:b/>
      <w:bCs/>
    </w:rPr>
  </w:style>
  <w:style w:type="character" w:customStyle="1" w:styleId="ObjetducommentaireCar">
    <w:name w:val="Objet du commentaire Car"/>
    <w:basedOn w:val="CommentaireCar"/>
    <w:link w:val="Objetducommentaire"/>
    <w:uiPriority w:val="99"/>
    <w:semiHidden/>
    <w:rsid w:val="003B5356"/>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1221</Words>
  <Characters>6720</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Saerfos Saerfos</dc:creator>
  <cp:lastModifiedBy>cauzid5</cp:lastModifiedBy>
  <cp:revision>2</cp:revision>
  <cp:lastPrinted>2019-10-13T16:45:00Z</cp:lastPrinted>
  <dcterms:created xsi:type="dcterms:W3CDTF">2019-12-02T17:21:00Z</dcterms:created>
  <dcterms:modified xsi:type="dcterms:W3CDTF">2019-12-02T17:21:00Z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