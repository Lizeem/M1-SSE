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91A" w:rsidRDefault="00EB691A" w:rsidP="00EB691A">
      <w:pPr>
        <w:pStyle w:val="Titre"/>
        <w:jc w:val="center"/>
        <w:rPr>
          <w:lang w:val="fr-FR"/>
        </w:rPr>
      </w:pPr>
      <w:r>
        <w:rPr>
          <w:lang w:val="fr-FR"/>
        </w:rPr>
        <w:t>RPE</w:t>
      </w:r>
    </w:p>
    <w:p w:rsidR="00EB691A" w:rsidRPr="00EB691A" w:rsidRDefault="00EB691A" w:rsidP="00EB691A">
      <w:pPr>
        <w:rPr>
          <w:lang w:val="fr-FR"/>
        </w:rPr>
      </w:pPr>
    </w:p>
    <w:p w:rsidR="00026632" w:rsidRPr="003F1456" w:rsidRDefault="0066598C" w:rsidP="00EC70DB">
      <w:pPr>
        <w:rPr>
          <w:sz w:val="22"/>
          <w:lang w:val="fr-FR"/>
        </w:rPr>
      </w:pPr>
      <w:r w:rsidRPr="003F1456">
        <w:rPr>
          <w:sz w:val="22"/>
          <w:lang w:val="fr-FR"/>
        </w:rPr>
        <w:t xml:space="preserve">La spectroscopie </w:t>
      </w:r>
      <w:r w:rsidRPr="00460B9A">
        <w:rPr>
          <w:b/>
          <w:bCs/>
          <w:color w:val="FF0000"/>
          <w:sz w:val="22"/>
          <w:lang w:val="fr-FR"/>
        </w:rPr>
        <w:t>RPE</w:t>
      </w:r>
      <w:r w:rsidRPr="003F1456">
        <w:rPr>
          <w:sz w:val="22"/>
          <w:lang w:val="fr-FR"/>
        </w:rPr>
        <w:t xml:space="preserve"> </w:t>
      </w:r>
      <w:r w:rsidR="00002EFB">
        <w:rPr>
          <w:sz w:val="22"/>
          <w:lang w:val="fr-FR"/>
        </w:rPr>
        <w:t>(</w:t>
      </w:r>
      <w:r w:rsidR="00224A66" w:rsidRPr="00224A66">
        <w:rPr>
          <w:b/>
          <w:bCs/>
          <w:sz w:val="22"/>
          <w:lang w:val="fr-FR"/>
        </w:rPr>
        <w:t>R</w:t>
      </w:r>
      <w:r w:rsidR="00002EFB">
        <w:rPr>
          <w:sz w:val="22"/>
          <w:lang w:val="fr-FR"/>
        </w:rPr>
        <w:t xml:space="preserve">ésonnance </w:t>
      </w:r>
      <w:r w:rsidR="00224A66" w:rsidRPr="00224A66">
        <w:rPr>
          <w:b/>
          <w:bCs/>
          <w:sz w:val="22"/>
          <w:lang w:val="fr-FR"/>
        </w:rPr>
        <w:t>P</w:t>
      </w:r>
      <w:r w:rsidR="00002EFB">
        <w:rPr>
          <w:sz w:val="22"/>
          <w:lang w:val="fr-FR"/>
        </w:rPr>
        <w:t xml:space="preserve">aramagnétique </w:t>
      </w:r>
      <w:r w:rsidR="00224A66" w:rsidRPr="00224A66">
        <w:rPr>
          <w:b/>
          <w:bCs/>
          <w:sz w:val="22"/>
          <w:lang w:val="fr-FR"/>
        </w:rPr>
        <w:t>E</w:t>
      </w:r>
      <w:r w:rsidR="00002EFB">
        <w:rPr>
          <w:sz w:val="22"/>
          <w:lang w:val="fr-FR"/>
        </w:rPr>
        <w:t xml:space="preserve">lectronique) </w:t>
      </w:r>
      <w:r w:rsidRPr="003F1456">
        <w:rPr>
          <w:sz w:val="22"/>
          <w:lang w:val="fr-FR"/>
        </w:rPr>
        <w:t xml:space="preserve">ou RSE (résonance de spin électronique) mesure l'absorption d'un rayonnement </w:t>
      </w:r>
      <w:r w:rsidRPr="003F1456">
        <w:rPr>
          <w:sz w:val="22"/>
          <w:u w:val="single"/>
          <w:lang w:val="fr-FR"/>
        </w:rPr>
        <w:t>micro-onde</w:t>
      </w:r>
      <w:r w:rsidRPr="003F1456">
        <w:rPr>
          <w:sz w:val="22"/>
          <w:lang w:val="fr-FR"/>
        </w:rPr>
        <w:t xml:space="preserve"> par un électron non apparié quand il est placé dans un </w:t>
      </w:r>
      <w:r w:rsidRPr="003F1456">
        <w:rPr>
          <w:sz w:val="22"/>
          <w:u w:val="single"/>
          <w:lang w:val="fr-FR"/>
        </w:rPr>
        <w:t xml:space="preserve">champ </w:t>
      </w:r>
      <w:r w:rsidR="00EC70DB" w:rsidRPr="003F1456">
        <w:rPr>
          <w:sz w:val="22"/>
          <w:u w:val="single"/>
          <w:lang w:val="fr-FR"/>
        </w:rPr>
        <w:t>magnétique</w:t>
      </w:r>
      <w:r w:rsidR="00EB691A" w:rsidRPr="003F1456">
        <w:rPr>
          <w:sz w:val="22"/>
          <w:u w:val="single"/>
          <w:lang w:val="fr-FR"/>
        </w:rPr>
        <w:t xml:space="preserve"> intense</w:t>
      </w:r>
      <w:r w:rsidR="005B5688">
        <w:rPr>
          <w:sz w:val="22"/>
          <w:u w:val="single"/>
          <w:lang w:val="fr-FR"/>
        </w:rPr>
        <w:t xml:space="preserve"> </w:t>
      </w:r>
      <w:r w:rsidR="005B5688" w:rsidRPr="00460B9A">
        <w:rPr>
          <w:sz w:val="22"/>
          <w:lang w:val="fr-FR"/>
        </w:rPr>
        <w:t xml:space="preserve">afin de </w:t>
      </w:r>
      <w:commentRangeStart w:id="0"/>
      <w:r w:rsidR="005B5688" w:rsidRPr="00460B9A">
        <w:rPr>
          <w:sz w:val="22"/>
          <w:lang w:val="fr-FR"/>
        </w:rPr>
        <w:t>déterminer</w:t>
      </w:r>
      <w:r w:rsidR="005B5688" w:rsidRPr="005B5688">
        <w:rPr>
          <w:sz w:val="22"/>
          <w:lang w:val="fr-FR"/>
        </w:rPr>
        <w:t xml:space="preserve"> la spéciation de l’échantillon</w:t>
      </w:r>
      <w:commentRangeEnd w:id="0"/>
      <w:r w:rsidR="00A426B2">
        <w:rPr>
          <w:rStyle w:val="Marquedecommentaire"/>
        </w:rPr>
        <w:commentReference w:id="0"/>
      </w:r>
      <w:r w:rsidR="00EC70DB" w:rsidRPr="005B5688">
        <w:rPr>
          <w:sz w:val="22"/>
          <w:lang w:val="fr-FR"/>
        </w:rPr>
        <w:t>.</w:t>
      </w:r>
    </w:p>
    <w:p w:rsidR="00EB691A" w:rsidRPr="003F1456" w:rsidRDefault="00EB691A" w:rsidP="00EC70DB">
      <w:pPr>
        <w:rPr>
          <w:sz w:val="22"/>
          <w:lang w:val="fr-FR"/>
        </w:rPr>
      </w:pPr>
      <w:r w:rsidRPr="003F1456">
        <w:rPr>
          <w:sz w:val="22"/>
          <w:lang w:val="fr-FR"/>
        </w:rPr>
        <w:t>L’idée est de détecter toute espèce caractérisée par la présence d’un électron non apparié sur la couche de valence</w:t>
      </w:r>
      <w:r w:rsidR="00002EFB">
        <w:rPr>
          <w:sz w:val="22"/>
          <w:lang w:val="fr-FR"/>
        </w:rPr>
        <w:t xml:space="preserve"> </w:t>
      </w:r>
      <w:commentRangeStart w:id="1"/>
      <w:r w:rsidR="00002EFB">
        <w:rPr>
          <w:sz w:val="22"/>
          <w:lang w:val="fr-FR"/>
        </w:rPr>
        <w:t>(radicaux libres</w:t>
      </w:r>
      <w:commentRangeEnd w:id="1"/>
      <w:r w:rsidR="00A426B2">
        <w:rPr>
          <w:rStyle w:val="Marquedecommentaire"/>
        </w:rPr>
        <w:commentReference w:id="1"/>
      </w:r>
      <w:r w:rsidR="00002EFB">
        <w:rPr>
          <w:sz w:val="22"/>
          <w:lang w:val="fr-FR"/>
        </w:rPr>
        <w:t>).</w:t>
      </w:r>
    </w:p>
    <w:p w:rsidR="00026632" w:rsidRPr="00460B9A" w:rsidRDefault="005B5688">
      <w:pPr>
        <w:rPr>
          <w:b/>
          <w:bCs/>
          <w:sz w:val="22"/>
          <w:u w:val="single"/>
          <w:lang w:val="fr-FR"/>
        </w:rPr>
      </w:pPr>
      <w:r w:rsidRPr="00460B9A">
        <w:rPr>
          <w:b/>
          <w:bCs/>
          <w:sz w:val="22"/>
          <w:u w:val="single"/>
          <w:lang w:val="fr-FR"/>
        </w:rPr>
        <w:t>Les concepts de base</w:t>
      </w:r>
      <w:r w:rsidR="00026632" w:rsidRPr="00460B9A">
        <w:rPr>
          <w:b/>
          <w:bCs/>
          <w:sz w:val="22"/>
          <w:u w:val="single"/>
          <w:lang w:val="fr-FR"/>
        </w:rPr>
        <w:t xml:space="preserve"> : </w:t>
      </w:r>
    </w:p>
    <w:p w:rsidR="00026632" w:rsidRPr="003F1456" w:rsidRDefault="00026632">
      <w:pPr>
        <w:rPr>
          <w:sz w:val="22"/>
          <w:lang w:val="fr-FR"/>
        </w:rPr>
      </w:pPr>
      <w:r w:rsidRPr="003F1456">
        <w:rPr>
          <w:sz w:val="22"/>
          <w:u w:val="single"/>
          <w:lang w:val="fr-FR"/>
        </w:rPr>
        <w:t>Spin</w:t>
      </w:r>
      <w:r w:rsidRPr="00460B9A">
        <w:rPr>
          <w:sz w:val="22"/>
          <w:lang w:val="fr-FR"/>
        </w:rPr>
        <w:t xml:space="preserve"> =</w:t>
      </w:r>
      <w:r w:rsidRPr="003F1456">
        <w:rPr>
          <w:sz w:val="22"/>
          <w:lang w:val="fr-FR"/>
        </w:rPr>
        <w:t xml:space="preserve"> propriété quantique intrinsèque qui caractérise la symétrie de rotation de l’électron</w:t>
      </w:r>
      <w:r w:rsidR="00EC70DB" w:rsidRPr="003F1456">
        <w:rPr>
          <w:sz w:val="22"/>
          <w:lang w:val="fr-FR"/>
        </w:rPr>
        <w:t>.</w:t>
      </w:r>
      <w:r w:rsidR="00593B8B">
        <w:rPr>
          <w:sz w:val="22"/>
          <w:lang w:val="fr-FR"/>
        </w:rPr>
        <w:t xml:space="preserve"> Le spin de l’électron ne peut prendre que 2 valeurs</w:t>
      </w:r>
      <w:r w:rsidR="005B5688">
        <w:rPr>
          <w:sz w:val="22"/>
          <w:lang w:val="fr-FR"/>
        </w:rPr>
        <w:t> : ½ et -½. C’est un vecteur, support du magnétisme.</w:t>
      </w:r>
    </w:p>
    <w:p w:rsidR="00EC70DB" w:rsidRPr="003F1456" w:rsidRDefault="00EC70DB">
      <w:pPr>
        <w:rPr>
          <w:sz w:val="22"/>
          <w:lang w:val="fr-FR"/>
        </w:rPr>
      </w:pPr>
      <w:r w:rsidRPr="003F1456">
        <w:rPr>
          <w:sz w:val="22"/>
          <w:u w:val="single"/>
          <w:lang w:val="fr-FR"/>
        </w:rPr>
        <w:t>Electron non-apparié</w:t>
      </w:r>
      <w:r w:rsidRPr="00460B9A">
        <w:rPr>
          <w:sz w:val="22"/>
          <w:lang w:val="fr-FR"/>
        </w:rPr>
        <w:t xml:space="preserve"> = </w:t>
      </w:r>
      <w:r w:rsidRPr="00460B9A">
        <w:rPr>
          <w:sz w:val="22"/>
          <w:u w:val="single"/>
          <w:lang w:val="fr-FR"/>
        </w:rPr>
        <w:t xml:space="preserve">électron </w:t>
      </w:r>
      <w:r w:rsidR="00460B9A">
        <w:rPr>
          <w:sz w:val="22"/>
          <w:u w:val="single"/>
          <w:lang w:val="fr-FR"/>
        </w:rPr>
        <w:t>« </w:t>
      </w:r>
      <w:r w:rsidRPr="00460B9A">
        <w:rPr>
          <w:sz w:val="22"/>
          <w:u w:val="single"/>
          <w:lang w:val="fr-FR"/>
        </w:rPr>
        <w:t>célibata</w:t>
      </w:r>
      <w:r w:rsidRPr="003F1456">
        <w:rPr>
          <w:sz w:val="22"/>
          <w:u w:val="single"/>
          <w:lang w:val="fr-FR"/>
        </w:rPr>
        <w:t>ire</w:t>
      </w:r>
      <w:r w:rsidR="00460B9A">
        <w:rPr>
          <w:sz w:val="22"/>
          <w:u w:val="single"/>
          <w:lang w:val="fr-FR"/>
        </w:rPr>
        <w:t> »</w:t>
      </w:r>
      <w:r w:rsidRPr="00460B9A">
        <w:rPr>
          <w:sz w:val="22"/>
          <w:lang w:val="fr-FR"/>
        </w:rPr>
        <w:t xml:space="preserve"> = </w:t>
      </w:r>
      <w:r w:rsidR="00460B9A">
        <w:rPr>
          <w:sz w:val="22"/>
          <w:lang w:val="fr-FR"/>
        </w:rPr>
        <w:t>l</w:t>
      </w:r>
      <w:r w:rsidRPr="00460B9A">
        <w:rPr>
          <w:sz w:val="22"/>
          <w:lang w:val="fr-FR"/>
        </w:rPr>
        <w:t>es</w:t>
      </w:r>
      <w:r w:rsidRPr="003F1456">
        <w:rPr>
          <w:sz w:val="22"/>
          <w:lang w:val="fr-FR"/>
        </w:rPr>
        <w:t xml:space="preserve"> électrons de valence sont les électrons de la dernière couche occupé. Si dans un atome, un électron occupe cette couche seul, c’est un </w:t>
      </w:r>
      <w:r w:rsidRPr="003F1456">
        <w:rPr>
          <w:sz w:val="22"/>
          <w:u w:val="single"/>
          <w:lang w:val="fr-FR"/>
        </w:rPr>
        <w:t>électron non-apparié</w:t>
      </w:r>
      <w:r w:rsidRPr="003F1456">
        <w:rPr>
          <w:sz w:val="22"/>
          <w:lang w:val="fr-FR"/>
        </w:rPr>
        <w:t xml:space="preserve">. </w:t>
      </w:r>
    </w:p>
    <w:p w:rsidR="00EB691A" w:rsidRDefault="00EB691A">
      <w:pPr>
        <w:rPr>
          <w:sz w:val="22"/>
          <w:lang w:val="fr-FR"/>
        </w:rPr>
      </w:pPr>
      <w:r w:rsidRPr="003F1456">
        <w:rPr>
          <w:sz w:val="22"/>
          <w:lang w:val="fr-FR"/>
        </w:rPr>
        <w:t xml:space="preserve">Ces électrons </w:t>
      </w:r>
      <w:r w:rsidR="00A81509">
        <w:rPr>
          <w:sz w:val="22"/>
          <w:lang w:val="fr-FR"/>
        </w:rPr>
        <w:t xml:space="preserve">sont </w:t>
      </w:r>
      <w:r w:rsidRPr="003F1456">
        <w:rPr>
          <w:sz w:val="22"/>
          <w:lang w:val="fr-FR"/>
        </w:rPr>
        <w:t xml:space="preserve">présents dans des espèces chimiques dites </w:t>
      </w:r>
      <w:r w:rsidRPr="003F1456">
        <w:rPr>
          <w:b/>
          <w:bCs/>
          <w:sz w:val="22"/>
          <w:lang w:val="fr-FR"/>
        </w:rPr>
        <w:t xml:space="preserve">radicalaires </w:t>
      </w:r>
      <w:r w:rsidRPr="003F1456">
        <w:rPr>
          <w:sz w:val="22"/>
          <w:lang w:val="fr-FR"/>
        </w:rPr>
        <w:t>ainsi que dans les sels et complexes des métaux de transition.</w:t>
      </w:r>
    </w:p>
    <w:p w:rsidR="005B5688" w:rsidRPr="003F1456" w:rsidRDefault="005B5688">
      <w:pPr>
        <w:rPr>
          <w:sz w:val="22"/>
          <w:lang w:val="fr-FR"/>
        </w:rPr>
      </w:pPr>
      <w:r w:rsidRPr="00224A66">
        <w:rPr>
          <w:sz w:val="22"/>
          <w:u w:val="single"/>
          <w:lang w:val="fr-FR"/>
        </w:rPr>
        <w:t>Résonance</w:t>
      </w:r>
      <w:r w:rsidRPr="00460B9A">
        <w:rPr>
          <w:sz w:val="22"/>
          <w:lang w:val="fr-FR"/>
        </w:rPr>
        <w:t xml:space="preserve"> =</w:t>
      </w:r>
      <w:r>
        <w:rPr>
          <w:sz w:val="22"/>
          <w:lang w:val="fr-FR"/>
        </w:rPr>
        <w:t xml:space="preserve"> </w:t>
      </w:r>
      <w:r w:rsidR="00460B9A">
        <w:rPr>
          <w:sz w:val="22"/>
          <w:lang w:val="fr-FR"/>
        </w:rPr>
        <w:t>a</w:t>
      </w:r>
      <w:r w:rsidR="00224A66">
        <w:rPr>
          <w:sz w:val="22"/>
          <w:lang w:val="fr-FR"/>
        </w:rPr>
        <w:t>ction d’absorption et de réémission d’une même quantité d’énergie par un électron. Le photon réémit peut exciter les électrons des atomes voisins.</w:t>
      </w:r>
    </w:p>
    <w:p w:rsidR="007261C5" w:rsidRPr="007261C5" w:rsidRDefault="0066598C" w:rsidP="007261C5">
      <w:pPr>
        <w:pStyle w:val="Titre1"/>
        <w:rPr>
          <w:color w:val="FF0000"/>
          <w:lang w:val="fr-FR"/>
        </w:rPr>
      </w:pPr>
      <w:r w:rsidRPr="00E65800">
        <w:rPr>
          <w:color w:val="FF0000"/>
          <w:lang w:val="fr-FR"/>
        </w:rPr>
        <w:t>Principe</w:t>
      </w:r>
      <w:r w:rsidR="00E65800" w:rsidRPr="00E65800">
        <w:rPr>
          <w:color w:val="FF0000"/>
          <w:lang w:val="fr-FR"/>
        </w:rPr>
        <w:t xml:space="preserve"> : </w:t>
      </w:r>
    </w:p>
    <w:p w:rsidR="007261C5" w:rsidRPr="003E776A" w:rsidRDefault="007261C5" w:rsidP="007261C5">
      <w:pPr>
        <w:rPr>
          <w:sz w:val="22"/>
          <w:lang w:val="fr-FR"/>
        </w:rPr>
      </w:pPr>
      <w:r w:rsidRPr="003E776A">
        <w:rPr>
          <w:sz w:val="22"/>
          <w:lang w:val="fr-FR"/>
        </w:rPr>
        <w:tab/>
        <w:t xml:space="preserve">Le </w:t>
      </w:r>
      <w:r w:rsidRPr="003E776A">
        <w:rPr>
          <w:b/>
          <w:bCs/>
          <w:sz w:val="22"/>
          <w:lang w:val="fr-FR"/>
        </w:rPr>
        <w:t>champ magnétique principal</w:t>
      </w:r>
      <w:r w:rsidRPr="003E776A">
        <w:rPr>
          <w:sz w:val="22"/>
          <w:lang w:val="fr-FR"/>
        </w:rPr>
        <w:t xml:space="preserve"> sert à orienter les spins des électrons dans une direction commune. Une fois ces derniers orientés colinéairement au champ magnétique il faut imposer un </w:t>
      </w:r>
      <w:r w:rsidR="00EF1F5C">
        <w:rPr>
          <w:sz w:val="22"/>
          <w:lang w:val="fr-FR"/>
        </w:rPr>
        <w:t xml:space="preserve">second </w:t>
      </w:r>
      <w:r w:rsidRPr="003E776A">
        <w:rPr>
          <w:b/>
          <w:bCs/>
          <w:sz w:val="22"/>
          <w:lang w:val="fr-FR"/>
        </w:rPr>
        <w:t>champ magnétique</w:t>
      </w:r>
      <w:r w:rsidR="00EF1F5C">
        <w:rPr>
          <w:b/>
          <w:bCs/>
          <w:sz w:val="22"/>
          <w:lang w:val="fr-FR"/>
        </w:rPr>
        <w:t>,</w:t>
      </w:r>
      <w:r w:rsidRPr="003E776A">
        <w:rPr>
          <w:b/>
          <w:bCs/>
          <w:sz w:val="22"/>
          <w:lang w:val="fr-FR"/>
        </w:rPr>
        <w:t xml:space="preserve"> sinusoïdal</w:t>
      </w:r>
      <w:r w:rsidRPr="003E776A">
        <w:rPr>
          <w:sz w:val="22"/>
          <w:lang w:val="fr-FR"/>
        </w:rPr>
        <w:t xml:space="preserve"> </w:t>
      </w:r>
      <w:r w:rsidR="00EF1F5C">
        <w:rPr>
          <w:sz w:val="22"/>
          <w:lang w:val="fr-FR"/>
        </w:rPr>
        <w:t xml:space="preserve">et </w:t>
      </w:r>
      <w:r w:rsidRPr="003E776A">
        <w:rPr>
          <w:sz w:val="22"/>
          <w:lang w:val="fr-FR"/>
        </w:rPr>
        <w:t>perpendiculair</w:t>
      </w:r>
      <w:r w:rsidR="00EF1F5C">
        <w:rPr>
          <w:sz w:val="22"/>
          <w:lang w:val="fr-FR"/>
        </w:rPr>
        <w:t>e</w:t>
      </w:r>
      <w:r w:rsidRPr="003E776A">
        <w:rPr>
          <w:sz w:val="22"/>
          <w:lang w:val="fr-FR"/>
        </w:rPr>
        <w:t xml:space="preserve"> au champ magnétique primaire. </w:t>
      </w:r>
    </w:p>
    <w:p w:rsidR="007261C5" w:rsidRPr="003E776A" w:rsidRDefault="007261C5" w:rsidP="007261C5">
      <w:pPr>
        <w:rPr>
          <w:sz w:val="22"/>
          <w:lang w:val="fr-FR"/>
        </w:rPr>
      </w:pPr>
      <w:r w:rsidRPr="003E776A">
        <w:rPr>
          <w:sz w:val="22"/>
          <w:lang w:val="fr-FR"/>
        </w:rPr>
        <w:tab/>
        <w:t xml:space="preserve">Pour se faire il faut bombarder l’échantillon </w:t>
      </w:r>
      <w:r w:rsidR="00EF1F5C">
        <w:rPr>
          <w:sz w:val="22"/>
          <w:lang w:val="fr-FR"/>
        </w:rPr>
        <w:t>de</w:t>
      </w:r>
      <w:r w:rsidRPr="003E776A">
        <w:rPr>
          <w:sz w:val="22"/>
          <w:lang w:val="fr-FR"/>
        </w:rPr>
        <w:t xml:space="preserve"> rayonnements </w:t>
      </w:r>
      <w:r w:rsidRPr="003E776A">
        <w:rPr>
          <w:b/>
          <w:bCs/>
          <w:sz w:val="22"/>
          <w:lang w:val="fr-FR"/>
        </w:rPr>
        <w:t>micro-onde</w:t>
      </w:r>
      <w:r w:rsidRPr="003E776A">
        <w:rPr>
          <w:sz w:val="22"/>
          <w:lang w:val="fr-FR"/>
        </w:rPr>
        <w:t xml:space="preserve"> (un photon étant une onde électromagnétique). Ceci sert à organiser les moments cinétiques des spins et donc à </w:t>
      </w:r>
      <w:commentRangeStart w:id="2"/>
      <w:r w:rsidRPr="003E776A">
        <w:rPr>
          <w:sz w:val="22"/>
          <w:lang w:val="fr-FR"/>
        </w:rPr>
        <w:t xml:space="preserve">obtenir des </w:t>
      </w:r>
      <w:proofErr w:type="gramStart"/>
      <w:r w:rsidRPr="003E776A">
        <w:rPr>
          <w:sz w:val="22"/>
          <w:lang w:val="fr-FR"/>
        </w:rPr>
        <w:t>produit</w:t>
      </w:r>
      <w:proofErr w:type="gramEnd"/>
      <w:r w:rsidRPr="003E776A">
        <w:rPr>
          <w:sz w:val="22"/>
          <w:lang w:val="fr-FR"/>
        </w:rPr>
        <w:t xml:space="preserve"> vectoriels définis</w:t>
      </w:r>
      <w:commentRangeEnd w:id="2"/>
      <w:r w:rsidR="00A426B2">
        <w:rPr>
          <w:rStyle w:val="Marquedecommentaire"/>
        </w:rPr>
        <w:commentReference w:id="2"/>
      </w:r>
      <w:r w:rsidRPr="003E776A">
        <w:rPr>
          <w:sz w:val="22"/>
          <w:lang w:val="fr-FR"/>
        </w:rPr>
        <w:t xml:space="preserve">. </w:t>
      </w:r>
    </w:p>
    <w:p w:rsidR="007261C5" w:rsidRPr="003E776A" w:rsidRDefault="007261C5" w:rsidP="007261C5">
      <w:pPr>
        <w:rPr>
          <w:sz w:val="22"/>
          <w:lang w:val="fr-FR"/>
        </w:rPr>
      </w:pPr>
      <w:r w:rsidRPr="003E776A">
        <w:rPr>
          <w:sz w:val="22"/>
          <w:lang w:val="fr-FR"/>
        </w:rPr>
        <w:tab/>
        <w:t xml:space="preserve">Le champ magnétique primaire aura pour effet, en plus d’orienter les électrons, de lever les dégénérescences énergétiques. En effet, </w:t>
      </w:r>
      <w:r w:rsidRPr="003E776A">
        <w:rPr>
          <w:b/>
          <w:bCs/>
          <w:sz w:val="22"/>
          <w:lang w:val="fr-FR"/>
        </w:rPr>
        <w:t>l’effet Zeeman</w:t>
      </w:r>
      <w:r w:rsidRPr="003E776A">
        <w:rPr>
          <w:sz w:val="22"/>
          <w:lang w:val="fr-FR"/>
        </w:rPr>
        <w:t xml:space="preserve"> implique que soumis à un fort champ magnétique les spins vont voir leurs niveaux d’énergie se subdiviser en plusieurs. Cette séparation des niveaux énergétique est proportionnelle à l’intensité du champ magnétique.</w:t>
      </w:r>
    </w:p>
    <w:p w:rsidR="00F92157" w:rsidRPr="003E776A" w:rsidRDefault="00F92157" w:rsidP="007261C5">
      <w:pPr>
        <w:rPr>
          <w:sz w:val="22"/>
          <w:lang w:val="fr-FR"/>
        </w:rPr>
      </w:pPr>
      <w:r w:rsidRPr="003E776A">
        <w:rPr>
          <w:sz w:val="22"/>
          <w:lang w:val="fr-FR"/>
        </w:rPr>
        <w:t>Exemple pour un spin de ½ :</w:t>
      </w:r>
    </w:p>
    <w:p w:rsidR="00F92157" w:rsidRDefault="00F92157" w:rsidP="003E776A">
      <w:pPr>
        <w:jc w:val="center"/>
        <w:rPr>
          <w:lang w:val="fr-FR"/>
        </w:rPr>
      </w:pPr>
      <w:r>
        <w:rPr>
          <w:rFonts w:cs="Times New Roman"/>
          <w:noProof/>
          <w:lang w:val="fr-FR" w:eastAsia="fr-FR"/>
        </w:rPr>
        <w:drawing>
          <wp:inline distT="0" distB="0" distL="0" distR="0">
            <wp:extent cx="4466317" cy="201871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6190" cy="2059339"/>
                    </a:xfrm>
                    <a:prstGeom prst="rect">
                      <a:avLst/>
                    </a:prstGeom>
                    <a:noFill/>
                    <a:ln>
                      <a:noFill/>
                    </a:ln>
                  </pic:spPr>
                </pic:pic>
              </a:graphicData>
            </a:graphic>
          </wp:inline>
        </w:drawing>
      </w:r>
    </w:p>
    <w:p w:rsidR="00F92157" w:rsidRDefault="00F92157" w:rsidP="00F92157">
      <w:pPr>
        <w:rPr>
          <w:rFonts w:cs="Times New Roman"/>
          <w:sz w:val="22"/>
          <w:lang w:val="fr-FR"/>
        </w:rPr>
      </w:pPr>
      <w:r w:rsidRPr="003F1456">
        <w:rPr>
          <w:sz w:val="22"/>
          <w:lang w:val="fr-FR"/>
        </w:rPr>
        <w:lastRenderedPageBreak/>
        <w:t xml:space="preserve">Avec </w:t>
      </w:r>
      <w:r w:rsidRPr="003F1456">
        <w:rPr>
          <w:b/>
          <w:bCs/>
          <w:sz w:val="22"/>
          <w:lang w:val="fr-FR"/>
        </w:rPr>
        <w:t>ms</w:t>
      </w:r>
      <w:r w:rsidRPr="003F1456">
        <w:rPr>
          <w:sz w:val="22"/>
          <w:lang w:val="fr-FR"/>
        </w:rPr>
        <w:t xml:space="preserve"> le nombre quantique de spin et </w:t>
      </w:r>
      <w:r w:rsidRPr="003F1456">
        <w:rPr>
          <w:rFonts w:cs="Times New Roman"/>
          <w:b/>
          <w:bCs/>
          <w:sz w:val="22"/>
          <w:lang w:val="fr-FR"/>
        </w:rPr>
        <w:t>ΔE</w:t>
      </w:r>
      <w:r w:rsidRPr="003F1456">
        <w:rPr>
          <w:rFonts w:cs="Times New Roman"/>
          <w:sz w:val="22"/>
          <w:lang w:val="fr-FR"/>
        </w:rPr>
        <w:t xml:space="preserve"> la différence d’énergie entre les niveaux </w:t>
      </w:r>
      <w:r w:rsidR="00154397">
        <w:rPr>
          <w:rFonts w:cs="Times New Roman"/>
          <w:sz w:val="22"/>
          <w:lang w:val="fr-FR"/>
        </w:rPr>
        <w:t>dont la dégénérescence a été levé</w:t>
      </w:r>
      <w:r w:rsidR="00EF1F5C">
        <w:rPr>
          <w:rFonts w:cs="Times New Roman"/>
          <w:sz w:val="22"/>
          <w:lang w:val="fr-FR"/>
        </w:rPr>
        <w:t>e</w:t>
      </w:r>
      <w:r w:rsidRPr="003F1456">
        <w:rPr>
          <w:rFonts w:cs="Times New Roman"/>
          <w:sz w:val="22"/>
          <w:lang w:val="fr-FR"/>
        </w:rPr>
        <w:t>.</w:t>
      </w:r>
    </w:p>
    <w:p w:rsidR="00F92157" w:rsidRPr="003E776A" w:rsidRDefault="00F92157" w:rsidP="003E776A">
      <w:pPr>
        <w:rPr>
          <w:rFonts w:cs="Times New Roman"/>
          <w:sz w:val="22"/>
          <w:lang w:val="fr-FR"/>
        </w:rPr>
      </w:pPr>
      <w:r>
        <w:rPr>
          <w:rFonts w:cs="Times New Roman"/>
          <w:sz w:val="22"/>
          <w:lang w:val="fr-FR"/>
        </w:rPr>
        <w:t>Point rouge = niveau</w:t>
      </w:r>
      <w:r w:rsidR="00894B34">
        <w:rPr>
          <w:rFonts w:cs="Times New Roman"/>
          <w:sz w:val="22"/>
          <w:lang w:val="fr-FR"/>
        </w:rPr>
        <w:t xml:space="preserve"> </w:t>
      </w:r>
      <w:r>
        <w:rPr>
          <w:rFonts w:cs="Times New Roman"/>
          <w:sz w:val="22"/>
          <w:lang w:val="fr-FR"/>
        </w:rPr>
        <w:t xml:space="preserve">dégénéré. </w:t>
      </w:r>
    </w:p>
    <w:p w:rsidR="007261C5" w:rsidRPr="003E776A" w:rsidRDefault="007261C5" w:rsidP="007261C5">
      <w:pPr>
        <w:rPr>
          <w:sz w:val="22"/>
          <w:lang w:val="fr-FR"/>
        </w:rPr>
      </w:pPr>
      <w:r w:rsidRPr="007261C5">
        <w:rPr>
          <w:lang w:val="fr-FR"/>
        </w:rPr>
        <w:tab/>
      </w:r>
      <w:r w:rsidRPr="003E776A">
        <w:rPr>
          <w:sz w:val="22"/>
          <w:lang w:val="fr-FR"/>
        </w:rPr>
        <w:t>Une fois ces niveaux d’énergie sépar</w:t>
      </w:r>
      <w:r w:rsidR="003E776A" w:rsidRPr="003E776A">
        <w:rPr>
          <w:sz w:val="22"/>
          <w:lang w:val="fr-FR"/>
        </w:rPr>
        <w:t>és</w:t>
      </w:r>
      <w:r w:rsidRPr="003E776A">
        <w:rPr>
          <w:sz w:val="22"/>
          <w:lang w:val="fr-FR"/>
        </w:rPr>
        <w:t>, les spins vont se distribuer sur les nouveaux niveau</w:t>
      </w:r>
      <w:r w:rsidR="003E776A" w:rsidRPr="003E776A">
        <w:rPr>
          <w:sz w:val="22"/>
          <w:lang w:val="fr-FR"/>
        </w:rPr>
        <w:t>x</w:t>
      </w:r>
      <w:r w:rsidRPr="003E776A">
        <w:rPr>
          <w:sz w:val="22"/>
          <w:lang w:val="fr-FR"/>
        </w:rPr>
        <w:t xml:space="preserve"> (</w:t>
      </w:r>
      <w:r w:rsidR="003E776A" w:rsidRPr="003E776A">
        <w:rPr>
          <w:sz w:val="22"/>
          <w:lang w:val="fr-FR"/>
        </w:rPr>
        <w:t>selon la d</w:t>
      </w:r>
      <w:r w:rsidRPr="003E776A">
        <w:rPr>
          <w:sz w:val="22"/>
          <w:lang w:val="fr-FR"/>
        </w:rPr>
        <w:t>istribution de Maxwell-Boltzmann) et l’onde envoyée perpendiculairement va mettre en évidence ces nouveaux niveau</w:t>
      </w:r>
      <w:r w:rsidR="003E776A" w:rsidRPr="003E776A">
        <w:rPr>
          <w:sz w:val="22"/>
          <w:lang w:val="fr-FR"/>
        </w:rPr>
        <w:t>x</w:t>
      </w:r>
      <w:r w:rsidRPr="003E776A">
        <w:rPr>
          <w:sz w:val="22"/>
          <w:lang w:val="fr-FR"/>
        </w:rPr>
        <w:t xml:space="preserve"> </w:t>
      </w:r>
      <w:r w:rsidR="003E776A" w:rsidRPr="003E776A">
        <w:rPr>
          <w:sz w:val="22"/>
          <w:lang w:val="fr-FR"/>
        </w:rPr>
        <w:t>grâce aux</w:t>
      </w:r>
      <w:r w:rsidRPr="003E776A">
        <w:rPr>
          <w:sz w:val="22"/>
          <w:lang w:val="fr-FR"/>
        </w:rPr>
        <w:t xml:space="preserve"> phénomènes de réémission de photons</w:t>
      </w:r>
      <w:r w:rsidR="003E776A" w:rsidRPr="003E776A">
        <w:rPr>
          <w:sz w:val="22"/>
          <w:lang w:val="fr-FR"/>
        </w:rPr>
        <w:t>, c’est la résonance</w:t>
      </w:r>
      <w:r w:rsidRPr="003E776A">
        <w:rPr>
          <w:sz w:val="22"/>
          <w:lang w:val="fr-FR"/>
        </w:rPr>
        <w:t xml:space="preserve">. Lorsque l’onde micro-onde va être absorbée et réémise par un électron, il y aura un </w:t>
      </w:r>
      <w:r w:rsidRPr="003E776A">
        <w:rPr>
          <w:b/>
          <w:bCs/>
          <w:sz w:val="22"/>
          <w:lang w:val="fr-FR"/>
        </w:rPr>
        <w:t>basculement du spin</w:t>
      </w:r>
      <w:r w:rsidRPr="003E776A">
        <w:rPr>
          <w:sz w:val="22"/>
          <w:lang w:val="fr-FR"/>
        </w:rPr>
        <w:t xml:space="preserve"> le temps de la réémission avant le retour </w:t>
      </w:r>
      <w:r w:rsidR="00F92157" w:rsidRPr="003E776A">
        <w:rPr>
          <w:sz w:val="22"/>
          <w:lang w:val="fr-FR"/>
        </w:rPr>
        <w:t>à</w:t>
      </w:r>
      <w:r w:rsidRPr="003E776A">
        <w:rPr>
          <w:sz w:val="22"/>
          <w:lang w:val="fr-FR"/>
        </w:rPr>
        <w:t xml:space="preserve"> l’état initial. C’est ce phénomène qui est mesur</w:t>
      </w:r>
      <w:r w:rsidR="00F92157" w:rsidRPr="003E776A">
        <w:rPr>
          <w:sz w:val="22"/>
          <w:lang w:val="fr-FR"/>
        </w:rPr>
        <w:t>é</w:t>
      </w:r>
      <w:r w:rsidRPr="003E776A">
        <w:rPr>
          <w:sz w:val="22"/>
          <w:lang w:val="fr-FR"/>
        </w:rPr>
        <w:t xml:space="preserve"> par le RPE. </w:t>
      </w:r>
    </w:p>
    <w:p w:rsidR="003E776A" w:rsidRPr="003E776A" w:rsidRDefault="00952C26" w:rsidP="003E776A">
      <w:pPr>
        <w:pStyle w:val="Titre1"/>
        <w:rPr>
          <w:color w:val="FF0000"/>
          <w:lang w:val="fr-FR"/>
        </w:rPr>
      </w:pPr>
      <w:r w:rsidRPr="00952C26">
        <w:rPr>
          <w:color w:val="FF0000"/>
          <w:lang w:val="fr-FR"/>
        </w:rPr>
        <w:t>La mise en pratique :</w:t>
      </w:r>
    </w:p>
    <w:p w:rsidR="003E776A" w:rsidRPr="003E776A" w:rsidRDefault="003E776A" w:rsidP="003E776A">
      <w:pPr>
        <w:rPr>
          <w:sz w:val="22"/>
          <w:lang w:val="fr-FR"/>
        </w:rPr>
      </w:pPr>
      <w:r w:rsidRPr="003E776A">
        <w:rPr>
          <w:sz w:val="22"/>
          <w:lang w:val="fr-FR"/>
        </w:rPr>
        <w:t>Afin de trouver la résonance pour un échantillon, il est plus simple de faire varier le champ magnétique primaire que de faire varier progressivement la longueur d’onde du rayonnement perpendiculaire. Il est donc usuel que la longueur d’ondes soit fixée.</w:t>
      </w:r>
    </w:p>
    <w:p w:rsidR="003E776A" w:rsidRPr="003E776A" w:rsidRDefault="003E776A" w:rsidP="003E776A">
      <w:pPr>
        <w:rPr>
          <w:sz w:val="22"/>
          <w:lang w:val="fr-FR"/>
        </w:rPr>
      </w:pPr>
      <w:r w:rsidRPr="003E776A">
        <w:rPr>
          <w:sz w:val="22"/>
          <w:lang w:val="fr-FR"/>
        </w:rPr>
        <w:t>On obtient donc un spectre de l’intensité du signal (ou sa dérivée) en fonction de l’intensité du champ magnétique primaire (en Gauss).</w:t>
      </w:r>
    </w:p>
    <w:p w:rsidR="00952C26" w:rsidRDefault="00894B34" w:rsidP="00EC70DB">
      <w:pPr>
        <w:rPr>
          <w:lang w:val="fr-FR"/>
        </w:rPr>
      </w:pPr>
      <w:r>
        <w:rPr>
          <w:noProof/>
          <w:lang w:val="fr-FR" w:eastAsia="fr-FR"/>
        </w:rPr>
        <w:drawing>
          <wp:inline distT="0" distB="0" distL="0" distR="0">
            <wp:extent cx="5762625" cy="46958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779" t="14853"/>
                    <a:stretch/>
                  </pic:blipFill>
                  <pic:spPr bwMode="auto">
                    <a:xfrm>
                      <a:off x="0" y="0"/>
                      <a:ext cx="5762625" cy="4695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54397" w:rsidRDefault="00154397" w:rsidP="003E776A">
      <w:pPr>
        <w:rPr>
          <w:rFonts w:eastAsiaTheme="minorEastAsia" w:cs="Times New Roman"/>
          <w:iCs/>
          <w:sz w:val="22"/>
          <w:lang w:val="fr-FR"/>
        </w:rPr>
      </w:pPr>
      <w:r>
        <w:rPr>
          <w:rFonts w:eastAsiaTheme="minorEastAsia" w:cs="Times New Roman"/>
          <w:iCs/>
          <w:sz w:val="22"/>
          <w:lang w:val="fr-FR"/>
        </w:rPr>
        <w:t xml:space="preserve">Les paramètres lus sur le spectre RPE sont : </w:t>
      </w:r>
    </w:p>
    <w:p w:rsidR="00154397" w:rsidRDefault="00154397" w:rsidP="00154397">
      <w:pPr>
        <w:pStyle w:val="Paragraphedeliste"/>
        <w:numPr>
          <w:ilvl w:val="0"/>
          <w:numId w:val="4"/>
        </w:numPr>
        <w:rPr>
          <w:rFonts w:eastAsiaTheme="minorEastAsia"/>
          <w:iCs/>
          <w:sz w:val="22"/>
          <w:lang w:val="fr-FR"/>
        </w:rPr>
      </w:pPr>
      <w:r>
        <w:rPr>
          <w:rFonts w:eastAsiaTheme="minorEastAsia"/>
          <w:iCs/>
          <w:sz w:val="22"/>
          <w:lang w:val="fr-FR"/>
        </w:rPr>
        <w:t xml:space="preserve">L’amplitude </w:t>
      </w:r>
      <w:r w:rsidRPr="00154397">
        <w:rPr>
          <w:rFonts w:eastAsiaTheme="minorEastAsia"/>
          <w:b/>
          <w:bCs/>
          <w:iCs/>
          <w:sz w:val="22"/>
          <w:lang w:val="fr-FR"/>
        </w:rPr>
        <w:t>App</w:t>
      </w:r>
      <w:r>
        <w:rPr>
          <w:rFonts w:eastAsiaTheme="minorEastAsia"/>
          <w:iCs/>
          <w:sz w:val="22"/>
          <w:lang w:val="fr-FR"/>
        </w:rPr>
        <w:t>, qui permet de déterminer le nombre d’électrons non-couplés.</w:t>
      </w:r>
    </w:p>
    <w:p w:rsidR="00154397" w:rsidRDefault="00154397" w:rsidP="00154397">
      <w:pPr>
        <w:pStyle w:val="Paragraphedeliste"/>
        <w:numPr>
          <w:ilvl w:val="0"/>
          <w:numId w:val="4"/>
        </w:numPr>
        <w:rPr>
          <w:rFonts w:eastAsiaTheme="minorEastAsia"/>
          <w:iCs/>
          <w:sz w:val="22"/>
          <w:lang w:val="fr-FR"/>
        </w:rPr>
      </w:pPr>
      <w:r>
        <w:rPr>
          <w:rFonts w:eastAsiaTheme="minorEastAsia"/>
          <w:iCs/>
          <w:sz w:val="22"/>
          <w:lang w:val="fr-FR"/>
        </w:rPr>
        <w:t xml:space="preserve">La largeur </w:t>
      </w:r>
      <w:proofErr w:type="spellStart"/>
      <w:r w:rsidRPr="00154397">
        <w:rPr>
          <w:rFonts w:eastAsiaTheme="minorEastAsia" w:cs="Times New Roman"/>
          <w:b/>
          <w:bCs/>
          <w:iCs/>
          <w:sz w:val="22"/>
          <w:lang w:val="fr-FR"/>
        </w:rPr>
        <w:t>Δ</w:t>
      </w:r>
      <w:r w:rsidRPr="00154397">
        <w:rPr>
          <w:rFonts w:eastAsiaTheme="minorEastAsia"/>
          <w:b/>
          <w:bCs/>
          <w:iCs/>
          <w:sz w:val="22"/>
          <w:lang w:val="fr-FR"/>
        </w:rPr>
        <w:t>Bpp</w:t>
      </w:r>
      <w:proofErr w:type="spellEnd"/>
      <w:r>
        <w:rPr>
          <w:rFonts w:eastAsiaTheme="minorEastAsia"/>
          <w:iCs/>
          <w:sz w:val="22"/>
          <w:lang w:val="fr-FR"/>
        </w:rPr>
        <w:t xml:space="preserve">, </w:t>
      </w:r>
      <w:r w:rsidR="00894B34">
        <w:rPr>
          <w:rFonts w:eastAsiaTheme="minorEastAsia"/>
          <w:iCs/>
          <w:sz w:val="22"/>
          <w:lang w:val="fr-FR"/>
        </w:rPr>
        <w:t>qui permet de déterminer la concentration.</w:t>
      </w:r>
    </w:p>
    <w:p w:rsidR="00894B34" w:rsidRPr="00154397" w:rsidRDefault="00894B34" w:rsidP="00154397">
      <w:pPr>
        <w:pStyle w:val="Paragraphedeliste"/>
        <w:numPr>
          <w:ilvl w:val="0"/>
          <w:numId w:val="4"/>
        </w:numPr>
        <w:rPr>
          <w:rFonts w:eastAsiaTheme="minorEastAsia"/>
          <w:iCs/>
          <w:sz w:val="22"/>
          <w:lang w:val="fr-FR"/>
        </w:rPr>
      </w:pPr>
      <w:r>
        <w:rPr>
          <w:rFonts w:eastAsiaTheme="minorEastAsia"/>
          <w:iCs/>
          <w:sz w:val="22"/>
          <w:lang w:val="fr-FR"/>
        </w:rPr>
        <w:t xml:space="preserve">La position du facteur </w:t>
      </w:r>
      <w:r w:rsidRPr="00894B34">
        <w:rPr>
          <w:rFonts w:eastAsiaTheme="minorEastAsia"/>
          <w:b/>
          <w:bCs/>
          <w:iCs/>
          <w:sz w:val="22"/>
          <w:lang w:val="fr-FR"/>
        </w:rPr>
        <w:t>g</w:t>
      </w:r>
      <w:r>
        <w:rPr>
          <w:rFonts w:eastAsiaTheme="minorEastAsia"/>
          <w:iCs/>
          <w:sz w:val="22"/>
          <w:lang w:val="fr-FR"/>
        </w:rPr>
        <w:t xml:space="preserve">, qui donne le facteur de </w:t>
      </w:r>
      <w:proofErr w:type="spellStart"/>
      <w:r>
        <w:rPr>
          <w:rFonts w:eastAsiaTheme="minorEastAsia"/>
          <w:iCs/>
          <w:sz w:val="22"/>
          <w:lang w:val="fr-FR"/>
        </w:rPr>
        <w:t>Landé</w:t>
      </w:r>
      <w:proofErr w:type="spellEnd"/>
      <w:r>
        <w:rPr>
          <w:rFonts w:eastAsiaTheme="minorEastAsia"/>
          <w:iCs/>
          <w:sz w:val="22"/>
          <w:lang w:val="fr-FR"/>
        </w:rPr>
        <w:t>, dont on déduit le degré de localisation des électrons.</w:t>
      </w:r>
    </w:p>
    <w:p w:rsidR="003E776A" w:rsidRPr="00154397" w:rsidRDefault="003E776A" w:rsidP="003E776A">
      <w:pPr>
        <w:rPr>
          <w:rFonts w:eastAsiaTheme="minorEastAsia"/>
          <w:sz w:val="22"/>
          <w:u w:val="single"/>
          <w:lang w:val="fr-FR"/>
        </w:rPr>
      </w:pPr>
      <w:r w:rsidRPr="00002EFB">
        <w:rPr>
          <w:sz w:val="22"/>
          <w:u w:val="single"/>
          <w:lang w:val="fr-FR"/>
        </w:rPr>
        <w:lastRenderedPageBreak/>
        <w:t xml:space="preserve">Limites : </w:t>
      </w:r>
    </w:p>
    <w:p w:rsidR="006D492B" w:rsidRPr="006D492B" w:rsidRDefault="006D492B" w:rsidP="006D492B">
      <w:pPr>
        <w:rPr>
          <w:sz w:val="22"/>
          <w:lang w:val="fr-FR"/>
        </w:rPr>
      </w:pPr>
      <w:r w:rsidRPr="006D492B">
        <w:rPr>
          <w:sz w:val="22"/>
          <w:lang w:val="fr-FR"/>
        </w:rPr>
        <w:t>La RPE nécessite la présence de lacune</w:t>
      </w:r>
      <w:r>
        <w:rPr>
          <w:sz w:val="22"/>
          <w:lang w:val="fr-FR"/>
        </w:rPr>
        <w:t>s</w:t>
      </w:r>
      <w:r w:rsidRPr="006D492B">
        <w:rPr>
          <w:sz w:val="22"/>
          <w:lang w:val="fr-FR"/>
        </w:rPr>
        <w:t xml:space="preserve"> électronique</w:t>
      </w:r>
      <w:r>
        <w:rPr>
          <w:sz w:val="22"/>
          <w:lang w:val="fr-FR"/>
        </w:rPr>
        <w:t>s</w:t>
      </w:r>
      <w:r w:rsidRPr="006D492B">
        <w:rPr>
          <w:sz w:val="22"/>
          <w:lang w:val="fr-FR"/>
        </w:rPr>
        <w:t xml:space="preserve"> (radicaux, cycles, imperfection</w:t>
      </w:r>
      <w:r>
        <w:rPr>
          <w:sz w:val="22"/>
          <w:lang w:val="fr-FR"/>
        </w:rPr>
        <w:t>,</w:t>
      </w:r>
      <w:r w:rsidRPr="006D492B">
        <w:rPr>
          <w:sz w:val="22"/>
          <w:lang w:val="fr-FR"/>
        </w:rPr>
        <w:t>) et ne donnera aucune information en l’absence de ces lacunes.</w:t>
      </w:r>
    </w:p>
    <w:p w:rsidR="006D492B" w:rsidRPr="006D492B" w:rsidRDefault="006D492B" w:rsidP="006D492B">
      <w:pPr>
        <w:rPr>
          <w:sz w:val="22"/>
          <w:lang w:val="fr-FR"/>
        </w:rPr>
      </w:pPr>
      <w:r w:rsidRPr="006D492B">
        <w:rPr>
          <w:sz w:val="22"/>
          <w:lang w:val="fr-FR"/>
        </w:rPr>
        <w:t xml:space="preserve">De plus, il est nécessaire de bien connaitre son échantillon, car il </w:t>
      </w:r>
      <w:r w:rsidR="00EF1F5C">
        <w:rPr>
          <w:sz w:val="22"/>
          <w:lang w:val="fr-FR"/>
        </w:rPr>
        <w:t xml:space="preserve">ne </w:t>
      </w:r>
      <w:r w:rsidRPr="006D492B">
        <w:rPr>
          <w:sz w:val="22"/>
          <w:lang w:val="fr-FR"/>
        </w:rPr>
        <w:t>s’agit pas du tout d’une technique de première approche. Elle permet de déterminer avec précision la spéciation des espèces, mais pas de déterminer sans a priori lesdites espèces.</w:t>
      </w:r>
    </w:p>
    <w:p w:rsidR="003E776A" w:rsidRPr="006D492B" w:rsidRDefault="006D492B" w:rsidP="006D492B">
      <w:pPr>
        <w:rPr>
          <w:sz w:val="22"/>
          <w:lang w:val="fr-FR"/>
        </w:rPr>
      </w:pPr>
      <w:r w:rsidRPr="006D492B">
        <w:rPr>
          <w:sz w:val="22"/>
          <w:lang w:val="fr-FR"/>
        </w:rPr>
        <w:t>Il est impossible de travailler sur des échantillons gazeux.</w:t>
      </w:r>
    </w:p>
    <w:p w:rsidR="00952C26" w:rsidRPr="003F1456" w:rsidRDefault="00952C26" w:rsidP="00EC70DB">
      <w:pPr>
        <w:rPr>
          <w:sz w:val="22"/>
          <w:u w:val="single"/>
          <w:lang w:val="fr-FR"/>
        </w:rPr>
      </w:pPr>
      <w:r w:rsidRPr="003F1456">
        <w:rPr>
          <w:sz w:val="22"/>
          <w:u w:val="single"/>
          <w:lang w:val="fr-FR"/>
        </w:rPr>
        <w:t xml:space="preserve">Remarque : </w:t>
      </w:r>
      <w:bookmarkStart w:id="3" w:name="_GoBack"/>
      <w:bookmarkEnd w:id="3"/>
    </w:p>
    <w:p w:rsidR="00EC70DB" w:rsidRDefault="00EC70DB" w:rsidP="00EC70DB">
      <w:pPr>
        <w:rPr>
          <w:sz w:val="22"/>
          <w:lang w:val="fr-FR"/>
        </w:rPr>
      </w:pPr>
      <w:r w:rsidRPr="003F1456">
        <w:rPr>
          <w:sz w:val="22"/>
          <w:lang w:val="fr-FR"/>
        </w:rPr>
        <w:t xml:space="preserve">Le phénomène est analogue à ce qu’il se passe avec les noyaux en RMN </w:t>
      </w:r>
      <w:r w:rsidR="00952C26" w:rsidRPr="003F1456">
        <w:rPr>
          <w:sz w:val="22"/>
          <w:lang w:val="fr-FR"/>
        </w:rPr>
        <w:t xml:space="preserve">mais </w:t>
      </w:r>
      <w:r w:rsidRPr="003F1456">
        <w:rPr>
          <w:sz w:val="22"/>
          <w:lang w:val="fr-FR"/>
        </w:rPr>
        <w:t>la masse de l’</w:t>
      </w:r>
      <w:r w:rsidR="00952C26" w:rsidRPr="003F1456">
        <w:rPr>
          <w:sz w:val="22"/>
          <w:lang w:val="fr-FR"/>
        </w:rPr>
        <w:t xml:space="preserve">électron </w:t>
      </w:r>
      <w:r w:rsidRPr="003F1456">
        <w:rPr>
          <w:sz w:val="22"/>
          <w:lang w:val="fr-FR"/>
        </w:rPr>
        <w:t>est beaucoup plus faible que celle du proton donc les champs nécessaires sont plus faibles (0.1 à 1T) et les différences d’énergie entre les niveaux de spin sont plus élevées, donc les fréquences utilisées sont plus élevées (GHZ)</w:t>
      </w:r>
      <w:r w:rsidR="00EB691A" w:rsidRPr="003F1456">
        <w:rPr>
          <w:sz w:val="22"/>
          <w:lang w:val="fr-FR"/>
        </w:rPr>
        <w:t>, d’où l’utilisation des micro-ondes.</w:t>
      </w:r>
    </w:p>
    <w:p w:rsidR="00777A6A" w:rsidRDefault="00777A6A" w:rsidP="00EC70DB">
      <w:pPr>
        <w:rPr>
          <w:sz w:val="22"/>
          <w:u w:val="single"/>
          <w:lang w:val="fr-FR"/>
        </w:rPr>
      </w:pPr>
    </w:p>
    <w:p w:rsidR="00777A6A" w:rsidRDefault="00A426B2" w:rsidP="00EC70DB">
      <w:pPr>
        <w:rPr>
          <w:sz w:val="22"/>
          <w:u w:val="single"/>
          <w:lang w:val="fr-FR"/>
        </w:rPr>
      </w:pPr>
      <w:ins w:id="4" w:author="cauzid5" w:date="2019-12-02T19:15:00Z">
        <w:r>
          <w:rPr>
            <w:sz w:val="22"/>
            <w:u w:val="single"/>
            <w:lang w:val="fr-FR"/>
          </w:rPr>
          <w:t>J</w:t>
        </w:r>
        <w:r>
          <w:rPr>
            <w:sz w:val="22"/>
            <w:u w:val="single"/>
            <w:lang w:val="fr-FR"/>
          </w:rPr>
          <w:t>’</w:t>
        </w:r>
        <w:r>
          <w:rPr>
            <w:sz w:val="22"/>
            <w:u w:val="single"/>
            <w:lang w:val="fr-FR"/>
          </w:rPr>
          <w:t>espère que vous aurez suffisamment vulgarisé pour vos collègues. J</w:t>
        </w:r>
        <w:r>
          <w:rPr>
            <w:sz w:val="22"/>
            <w:u w:val="single"/>
            <w:lang w:val="fr-FR"/>
          </w:rPr>
          <w:t>’</w:t>
        </w:r>
        <w:r>
          <w:rPr>
            <w:sz w:val="22"/>
            <w:u w:val="single"/>
            <w:lang w:val="fr-FR"/>
          </w:rPr>
          <w:t>avoue ne pas en être sûr.</w:t>
        </w:r>
      </w:ins>
    </w:p>
    <w:p w:rsidR="007261C5" w:rsidRDefault="007261C5" w:rsidP="00EC70DB">
      <w:pPr>
        <w:rPr>
          <w:sz w:val="22"/>
          <w:lang w:val="fr-FR"/>
        </w:rPr>
      </w:pPr>
    </w:p>
    <w:p w:rsidR="007261C5" w:rsidRPr="00777A6A" w:rsidRDefault="000B3775" w:rsidP="007261C5">
      <w:pPr>
        <w:rPr>
          <w:sz w:val="22"/>
          <w:lang w:val="fr-FR"/>
        </w:rPr>
      </w:pPr>
      <w:ins w:id="5" w:author="cauzid5" w:date="2019-12-02T19:16:00Z">
        <w:r>
          <w:rPr>
            <w:sz w:val="22"/>
            <w:lang w:val="fr-FR"/>
          </w:rPr>
          <w:t>Sources</w:t>
        </w:r>
        <w:r>
          <w:rPr>
            <w:sz w:val="22"/>
            <w:lang w:val="fr-FR"/>
          </w:rPr>
          <w:t> </w:t>
        </w:r>
        <w:r>
          <w:rPr>
            <w:sz w:val="22"/>
            <w:lang w:val="fr-FR"/>
          </w:rPr>
          <w:t>? Sur l</w:t>
        </w:r>
        <w:r>
          <w:rPr>
            <w:sz w:val="22"/>
            <w:lang w:val="fr-FR"/>
          </w:rPr>
          <w:t>’</w:t>
        </w:r>
        <w:r>
          <w:rPr>
            <w:sz w:val="22"/>
            <w:lang w:val="fr-FR"/>
          </w:rPr>
          <w:t>outil d</w:t>
        </w:r>
        <w:r>
          <w:rPr>
            <w:sz w:val="22"/>
            <w:lang w:val="fr-FR"/>
          </w:rPr>
          <w:t>’</w:t>
        </w:r>
        <w:r>
          <w:rPr>
            <w:sz w:val="22"/>
            <w:lang w:val="fr-FR"/>
          </w:rPr>
          <w:t>aide à la détection de plagiat, vous êtes à la limite du carton rouge. Citez</w:t>
        </w:r>
        <w:r>
          <w:rPr>
            <w:sz w:val="22"/>
            <w:lang w:val="fr-FR"/>
          </w:rPr>
          <w:t> </w:t>
        </w:r>
        <w:r>
          <w:rPr>
            <w:sz w:val="22"/>
            <w:lang w:val="fr-FR"/>
          </w:rPr>
          <w:t>!</w:t>
        </w:r>
      </w:ins>
    </w:p>
    <w:sectPr w:rsidR="007261C5" w:rsidRPr="00777A6A" w:rsidSect="00F92157">
      <w:pgSz w:w="11906" w:h="16838"/>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uzid5" w:date="2019-12-02T19:11:00Z" w:initials="c">
    <w:p w:rsidR="00A426B2" w:rsidRDefault="00A426B2">
      <w:pPr>
        <w:pStyle w:val="Commentaire"/>
      </w:pPr>
      <w:r>
        <w:rPr>
          <w:rStyle w:val="Marquedecommentaire"/>
        </w:rPr>
        <w:annotationRef/>
      </w:r>
      <w:r>
        <w:t xml:space="preserve">Pas </w:t>
      </w:r>
      <w:proofErr w:type="spellStart"/>
      <w:r>
        <w:t>forcément</w:t>
      </w:r>
      <w:proofErr w:type="spellEnd"/>
      <w:r>
        <w:t xml:space="preserve"> la </w:t>
      </w:r>
      <w:proofErr w:type="spellStart"/>
      <w:r>
        <w:t>spéciation</w:t>
      </w:r>
      <w:proofErr w:type="spellEnd"/>
      <w:r>
        <w:t xml:space="preserve"> et </w:t>
      </w:r>
      <w:proofErr w:type="spellStart"/>
      <w:r>
        <w:t>on</w:t>
      </w:r>
      <w:proofErr w:type="spellEnd"/>
      <w:r>
        <w:t xml:space="preserve"> </w:t>
      </w:r>
      <w:proofErr w:type="spellStart"/>
      <w:r>
        <w:t>ne</w:t>
      </w:r>
      <w:proofErr w:type="spellEnd"/>
      <w:r>
        <w:t xml:space="preserve"> parle </w:t>
      </w:r>
      <w:proofErr w:type="spellStart"/>
      <w:r>
        <w:t>pas</w:t>
      </w:r>
      <w:proofErr w:type="spellEnd"/>
      <w:r>
        <w:t xml:space="preserve"> de </w:t>
      </w:r>
      <w:proofErr w:type="spellStart"/>
      <w:r>
        <w:t>spéciation</w:t>
      </w:r>
      <w:proofErr w:type="spellEnd"/>
      <w:r>
        <w:t xml:space="preserve"> </w:t>
      </w:r>
      <w:proofErr w:type="spellStart"/>
      <w:r>
        <w:t>d’un</w:t>
      </w:r>
      <w:proofErr w:type="spellEnd"/>
      <w:r>
        <w:t xml:space="preserve"> </w:t>
      </w:r>
      <w:proofErr w:type="spellStart"/>
      <w:r>
        <w:t>échantillon</w:t>
      </w:r>
      <w:proofErr w:type="spellEnd"/>
      <w:r>
        <w:t xml:space="preserve"> </w:t>
      </w:r>
      <w:proofErr w:type="spellStart"/>
      <w:r>
        <w:t>mais</w:t>
      </w:r>
      <w:proofErr w:type="spellEnd"/>
      <w:r>
        <w:t xml:space="preserve"> de </w:t>
      </w:r>
      <w:proofErr w:type="spellStart"/>
      <w:r>
        <w:t>spéciation</w:t>
      </w:r>
      <w:proofErr w:type="spellEnd"/>
      <w:r>
        <w:t xml:space="preserve"> </w:t>
      </w:r>
      <w:proofErr w:type="spellStart"/>
      <w:r>
        <w:t>d’un</w:t>
      </w:r>
      <w:proofErr w:type="spellEnd"/>
      <w:r>
        <w:t xml:space="preserve"> </w:t>
      </w:r>
      <w:proofErr w:type="spellStart"/>
      <w:r>
        <w:t>élément</w:t>
      </w:r>
      <w:proofErr w:type="spellEnd"/>
      <w:r>
        <w:t>.</w:t>
      </w:r>
    </w:p>
  </w:comment>
  <w:comment w:id="1" w:author="cauzid5" w:date="2019-12-02T19:12:00Z" w:initials="c">
    <w:p w:rsidR="00A426B2" w:rsidRDefault="00A426B2">
      <w:pPr>
        <w:pStyle w:val="Commentaire"/>
      </w:pPr>
      <w:r>
        <w:rPr>
          <w:rStyle w:val="Marquedecommentaire"/>
        </w:rPr>
        <w:annotationRef/>
      </w:r>
      <w:r>
        <w:t xml:space="preserve">Pas que les </w:t>
      </w:r>
      <w:proofErr w:type="spellStart"/>
      <w:r>
        <w:t>radicaux</w:t>
      </w:r>
      <w:proofErr w:type="spellEnd"/>
      <w:r>
        <w:t xml:space="preserve"> libres. </w:t>
      </w:r>
      <w:proofErr w:type="spellStart"/>
      <w:r>
        <w:t>Vous</w:t>
      </w:r>
      <w:proofErr w:type="spellEnd"/>
      <w:r>
        <w:t xml:space="preserve"> le </w:t>
      </w:r>
      <w:proofErr w:type="spellStart"/>
      <w:r>
        <w:t>précisez</w:t>
      </w:r>
      <w:proofErr w:type="spellEnd"/>
      <w:r>
        <w:t xml:space="preserve"> plus </w:t>
      </w:r>
      <w:proofErr w:type="spellStart"/>
      <w:r>
        <w:t>bas</w:t>
      </w:r>
      <w:proofErr w:type="spellEnd"/>
    </w:p>
  </w:comment>
  <w:comment w:id="2" w:author="cauzid5" w:date="2019-12-02T19:13:00Z" w:initials="c">
    <w:p w:rsidR="00A426B2" w:rsidRDefault="00A426B2">
      <w:pPr>
        <w:pStyle w:val="Commentaire"/>
      </w:pPr>
      <w:r>
        <w:rPr>
          <w:rStyle w:val="Marquedecommentaire"/>
        </w:rPr>
        <w:annotationRef/>
      </w:r>
      <w:proofErr w:type="spellStart"/>
      <w:r>
        <w:t>Jen</w:t>
      </w:r>
      <w:proofErr w:type="spellEnd"/>
      <w:r>
        <w:t xml:space="preserve"> e sui spas </w:t>
      </w:r>
      <w:proofErr w:type="spellStart"/>
      <w:r>
        <w:t>sûr</w:t>
      </w:r>
      <w:proofErr w:type="spellEnd"/>
      <w:r>
        <w:t xml:space="preserve"> que ce </w:t>
      </w:r>
      <w:proofErr w:type="spellStart"/>
      <w:r>
        <w:t>soit</w:t>
      </w:r>
      <w:proofErr w:type="spellEnd"/>
      <w:r>
        <w:t xml:space="preserve"> </w:t>
      </w:r>
      <w:proofErr w:type="spellStart"/>
      <w:r>
        <w:t>clair</w:t>
      </w:r>
      <w:proofErr w:type="spellEnd"/>
      <w:r>
        <w:t xml:space="preserve"> </w:t>
      </w:r>
      <w:proofErr w:type="spellStart"/>
      <w:r>
        <w:t>pour</w:t>
      </w:r>
      <w:proofErr w:type="spellEnd"/>
      <w:r>
        <w:t xml:space="preserve"> vos </w:t>
      </w:r>
      <w:proofErr w:type="spellStart"/>
      <w:r>
        <w:t>collègues</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08C5"/>
    <w:multiLevelType w:val="hybridMultilevel"/>
    <w:tmpl w:val="D40440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103A7F"/>
    <w:multiLevelType w:val="hybridMultilevel"/>
    <w:tmpl w:val="693A3890"/>
    <w:lvl w:ilvl="0" w:tplc="933E15D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C081585"/>
    <w:multiLevelType w:val="hybridMultilevel"/>
    <w:tmpl w:val="B0880464"/>
    <w:lvl w:ilvl="0" w:tplc="BA6C3B6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F50C69"/>
    <w:multiLevelType w:val="hybridMultilevel"/>
    <w:tmpl w:val="8A405812"/>
    <w:lvl w:ilvl="0" w:tplc="761459A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characterSpacingControl w:val="doNotCompress"/>
  <w:compat/>
  <w:rsids>
    <w:rsidRoot w:val="0066598C"/>
    <w:rsid w:val="00002EFB"/>
    <w:rsid w:val="00026632"/>
    <w:rsid w:val="00096406"/>
    <w:rsid w:val="000B3775"/>
    <w:rsid w:val="000D1ADC"/>
    <w:rsid w:val="00154397"/>
    <w:rsid w:val="00224A66"/>
    <w:rsid w:val="0023181E"/>
    <w:rsid w:val="002A6A80"/>
    <w:rsid w:val="003A5679"/>
    <w:rsid w:val="003E776A"/>
    <w:rsid w:val="003F1456"/>
    <w:rsid w:val="0044480C"/>
    <w:rsid w:val="00460B9A"/>
    <w:rsid w:val="00563F73"/>
    <w:rsid w:val="00593B8B"/>
    <w:rsid w:val="005A612B"/>
    <w:rsid w:val="005B5688"/>
    <w:rsid w:val="005B6358"/>
    <w:rsid w:val="006608C8"/>
    <w:rsid w:val="0066598C"/>
    <w:rsid w:val="006D492B"/>
    <w:rsid w:val="007261C5"/>
    <w:rsid w:val="00777A6A"/>
    <w:rsid w:val="00804C89"/>
    <w:rsid w:val="00894B34"/>
    <w:rsid w:val="00910921"/>
    <w:rsid w:val="00952C26"/>
    <w:rsid w:val="00A02DC0"/>
    <w:rsid w:val="00A426B2"/>
    <w:rsid w:val="00A81509"/>
    <w:rsid w:val="00D34972"/>
    <w:rsid w:val="00E65800"/>
    <w:rsid w:val="00E94EB0"/>
    <w:rsid w:val="00EB691A"/>
    <w:rsid w:val="00EC70DB"/>
    <w:rsid w:val="00EF1F5C"/>
    <w:rsid w:val="00F921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679"/>
    <w:pPr>
      <w:jc w:val="both"/>
    </w:pPr>
    <w:rPr>
      <w:rFonts w:ascii="Times New Roman" w:hAnsi="Times New Roman"/>
      <w:sz w:val="24"/>
      <w:lang w:val="es-ES"/>
    </w:rPr>
  </w:style>
  <w:style w:type="paragraph" w:styleId="Titre1">
    <w:name w:val="heading 1"/>
    <w:basedOn w:val="Normal"/>
    <w:next w:val="Normal"/>
    <w:link w:val="Titre1Car"/>
    <w:uiPriority w:val="9"/>
    <w:qFormat/>
    <w:rsid w:val="00E65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598C"/>
    <w:pPr>
      <w:ind w:left="720"/>
      <w:contextualSpacing/>
    </w:pPr>
  </w:style>
  <w:style w:type="paragraph" w:styleId="Titre">
    <w:name w:val="Title"/>
    <w:basedOn w:val="Normal"/>
    <w:next w:val="Normal"/>
    <w:link w:val="TitreCar"/>
    <w:uiPriority w:val="10"/>
    <w:qFormat/>
    <w:rsid w:val="00EB69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691A"/>
    <w:rPr>
      <w:rFonts w:asciiTheme="majorHAnsi" w:eastAsiaTheme="majorEastAsia" w:hAnsiTheme="majorHAnsi" w:cstheme="majorBidi"/>
      <w:spacing w:val="-10"/>
      <w:kern w:val="28"/>
      <w:sz w:val="56"/>
      <w:szCs w:val="56"/>
      <w:lang w:val="es-ES"/>
    </w:rPr>
  </w:style>
  <w:style w:type="character" w:customStyle="1" w:styleId="Titre1Car">
    <w:name w:val="Titre 1 Car"/>
    <w:basedOn w:val="Policepardfaut"/>
    <w:link w:val="Titre1"/>
    <w:uiPriority w:val="9"/>
    <w:rsid w:val="00E65800"/>
    <w:rPr>
      <w:rFonts w:asciiTheme="majorHAnsi" w:eastAsiaTheme="majorEastAsia" w:hAnsiTheme="majorHAnsi" w:cstheme="majorBidi"/>
      <w:color w:val="2F5496" w:themeColor="accent1" w:themeShade="BF"/>
      <w:sz w:val="32"/>
      <w:szCs w:val="32"/>
      <w:lang w:val="es-ES"/>
    </w:rPr>
  </w:style>
  <w:style w:type="character" w:styleId="Textedelespacerserv">
    <w:name w:val="Placeholder Text"/>
    <w:basedOn w:val="Policepardfaut"/>
    <w:uiPriority w:val="99"/>
    <w:semiHidden/>
    <w:rsid w:val="00154397"/>
    <w:rPr>
      <w:color w:val="808080"/>
    </w:rPr>
  </w:style>
  <w:style w:type="paragraph" w:styleId="Textedebulles">
    <w:name w:val="Balloon Text"/>
    <w:basedOn w:val="Normal"/>
    <w:link w:val="TextedebullesCar"/>
    <w:uiPriority w:val="99"/>
    <w:semiHidden/>
    <w:unhideWhenUsed/>
    <w:rsid w:val="00A426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6B2"/>
    <w:rPr>
      <w:rFonts w:ascii="Tahoma" w:hAnsi="Tahoma" w:cs="Tahoma"/>
      <w:sz w:val="16"/>
      <w:szCs w:val="16"/>
      <w:lang w:val="es-ES"/>
    </w:rPr>
  </w:style>
  <w:style w:type="character" w:styleId="Marquedecommentaire">
    <w:name w:val="annotation reference"/>
    <w:basedOn w:val="Policepardfaut"/>
    <w:uiPriority w:val="99"/>
    <w:semiHidden/>
    <w:unhideWhenUsed/>
    <w:rsid w:val="00A426B2"/>
    <w:rPr>
      <w:sz w:val="16"/>
      <w:szCs w:val="16"/>
    </w:rPr>
  </w:style>
  <w:style w:type="paragraph" w:styleId="Commentaire">
    <w:name w:val="annotation text"/>
    <w:basedOn w:val="Normal"/>
    <w:link w:val="CommentaireCar"/>
    <w:uiPriority w:val="99"/>
    <w:semiHidden/>
    <w:unhideWhenUsed/>
    <w:rsid w:val="00A426B2"/>
    <w:pPr>
      <w:spacing w:line="240" w:lineRule="auto"/>
    </w:pPr>
    <w:rPr>
      <w:sz w:val="20"/>
      <w:szCs w:val="20"/>
    </w:rPr>
  </w:style>
  <w:style w:type="character" w:customStyle="1" w:styleId="CommentaireCar">
    <w:name w:val="Commentaire Car"/>
    <w:basedOn w:val="Policepardfaut"/>
    <w:link w:val="Commentaire"/>
    <w:uiPriority w:val="99"/>
    <w:semiHidden/>
    <w:rsid w:val="00A426B2"/>
    <w:rPr>
      <w:rFonts w:ascii="Times New Roman" w:hAnsi="Times New Roman"/>
      <w:sz w:val="20"/>
      <w:szCs w:val="20"/>
      <w:lang w:val="es-ES"/>
    </w:rPr>
  </w:style>
  <w:style w:type="paragraph" w:styleId="Objetducommentaire">
    <w:name w:val="annotation subject"/>
    <w:basedOn w:val="Commentaire"/>
    <w:next w:val="Commentaire"/>
    <w:link w:val="ObjetducommentaireCar"/>
    <w:uiPriority w:val="99"/>
    <w:semiHidden/>
    <w:unhideWhenUsed/>
    <w:rsid w:val="00A426B2"/>
    <w:rPr>
      <w:b/>
      <w:bCs/>
    </w:rPr>
  </w:style>
  <w:style w:type="character" w:customStyle="1" w:styleId="ObjetducommentaireCar">
    <w:name w:val="Objet du commentaire Car"/>
    <w:basedOn w:val="CommentaireCar"/>
    <w:link w:val="Objetducommentaire"/>
    <w:uiPriority w:val="99"/>
    <w:semiHidden/>
    <w:rsid w:val="00A426B2"/>
    <w:rPr>
      <w:b/>
      <w:bCs/>
    </w:rPr>
  </w:style>
</w:styles>
</file>

<file path=word/webSettings.xml><?xml version="1.0" encoding="utf-8"?>
<w:webSettings xmlns:r="http://schemas.openxmlformats.org/officeDocument/2006/relationships" xmlns:w="http://schemas.openxmlformats.org/wordprocessingml/2006/main">
  <w:divs>
    <w:div w:id="71590025">
      <w:bodyDiv w:val="1"/>
      <w:marLeft w:val="0"/>
      <w:marRight w:val="0"/>
      <w:marTop w:val="0"/>
      <w:marBottom w:val="0"/>
      <w:divBdr>
        <w:top w:val="none" w:sz="0" w:space="0" w:color="auto"/>
        <w:left w:val="none" w:sz="0" w:space="0" w:color="auto"/>
        <w:bottom w:val="none" w:sz="0" w:space="0" w:color="auto"/>
        <w:right w:val="none" w:sz="0" w:space="0" w:color="auto"/>
      </w:divBdr>
      <w:divsChild>
        <w:div w:id="449931351">
          <w:marLeft w:val="0"/>
          <w:marRight w:val="0"/>
          <w:marTop w:val="150"/>
          <w:marBottom w:val="150"/>
          <w:divBdr>
            <w:top w:val="none" w:sz="0" w:space="0" w:color="auto"/>
            <w:left w:val="none" w:sz="0" w:space="0" w:color="auto"/>
            <w:bottom w:val="none" w:sz="0" w:space="0" w:color="auto"/>
            <w:right w:val="none" w:sz="0" w:space="0" w:color="auto"/>
          </w:divBdr>
        </w:div>
        <w:div w:id="1770929168">
          <w:marLeft w:val="0"/>
          <w:marRight w:val="0"/>
          <w:marTop w:val="75"/>
          <w:marBottom w:val="150"/>
          <w:divBdr>
            <w:top w:val="none" w:sz="0" w:space="0" w:color="auto"/>
            <w:left w:val="none" w:sz="0" w:space="0" w:color="auto"/>
            <w:bottom w:val="none" w:sz="0" w:space="0" w:color="auto"/>
            <w:right w:val="none" w:sz="0" w:space="0" w:color="auto"/>
          </w:divBdr>
          <w:divsChild>
            <w:div w:id="1970475421">
              <w:marLeft w:val="0"/>
              <w:marRight w:val="0"/>
              <w:marTop w:val="0"/>
              <w:marBottom w:val="0"/>
              <w:divBdr>
                <w:top w:val="none" w:sz="0" w:space="0" w:color="auto"/>
                <w:left w:val="none" w:sz="0" w:space="0" w:color="auto"/>
                <w:bottom w:val="single" w:sz="12" w:space="4" w:color="FFFFFF"/>
                <w:right w:val="none" w:sz="0" w:space="0" w:color="auto"/>
              </w:divBdr>
            </w:div>
            <w:div w:id="1276986188">
              <w:marLeft w:val="0"/>
              <w:marRight w:val="0"/>
              <w:marTop w:val="0"/>
              <w:marBottom w:val="0"/>
              <w:divBdr>
                <w:top w:val="none" w:sz="0" w:space="0" w:color="auto"/>
                <w:left w:val="none" w:sz="0" w:space="0" w:color="auto"/>
                <w:bottom w:val="none" w:sz="0" w:space="0" w:color="auto"/>
                <w:right w:val="none" w:sz="0" w:space="0" w:color="auto"/>
              </w:divBdr>
            </w:div>
          </w:divsChild>
        </w:div>
        <w:div w:id="1456866785">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687</Words>
  <Characters>3781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 Pin</dc:creator>
  <cp:lastModifiedBy>cauzid5</cp:lastModifiedBy>
  <cp:revision>3</cp:revision>
  <cp:lastPrinted>2019-10-17T16:10:00Z</cp:lastPrinted>
  <dcterms:created xsi:type="dcterms:W3CDTF">2019-12-02T18:15:00Z</dcterms:created>
  <dcterms:modified xsi:type="dcterms:W3CDTF">2019-12-02T18:16:00Z</dcterms:modified>
</cp:coreProperties>
</file>