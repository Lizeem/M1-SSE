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F9223" w14:textId="77777777" w:rsidR="002975B8" w:rsidRDefault="000B4902" w:rsidP="000B4902">
      <w:pPr>
        <w:jc w:val="center"/>
        <w:rPr>
          <w:rFonts w:ascii="Times New Roman" w:hAnsi="Times New Roman" w:cs="Times New Roman"/>
          <w:color w:val="FF0000"/>
          <w:sz w:val="32"/>
          <w:szCs w:val="32"/>
        </w:rPr>
      </w:pPr>
      <w:r w:rsidRPr="000B4902">
        <w:rPr>
          <w:rFonts w:ascii="Times New Roman" w:hAnsi="Times New Roman" w:cs="Times New Roman"/>
          <w:color w:val="FF0000"/>
          <w:sz w:val="32"/>
          <w:szCs w:val="32"/>
        </w:rPr>
        <w:t>Spectroscopie Raman</w:t>
      </w:r>
    </w:p>
    <w:p w14:paraId="3D0635D0" w14:textId="77777777" w:rsidR="000B4902" w:rsidRDefault="000B4902" w:rsidP="000A203B">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Toutes les</w:t>
      </w:r>
      <w:r w:rsidRPr="000B4902">
        <w:rPr>
          <w:rFonts w:ascii="Times New Roman" w:hAnsi="Times New Roman" w:cs="Times New Roman"/>
          <w:color w:val="000000" w:themeColor="text1"/>
          <w:sz w:val="24"/>
          <w:szCs w:val="24"/>
        </w:rPr>
        <w:t xml:space="preserve"> molécules sont </w:t>
      </w:r>
      <w:r>
        <w:rPr>
          <w:rFonts w:ascii="Times New Roman" w:hAnsi="Times New Roman" w:cs="Times New Roman"/>
          <w:color w:val="000000" w:themeColor="text1"/>
          <w:sz w:val="24"/>
          <w:szCs w:val="24"/>
        </w:rPr>
        <w:t>composées</w:t>
      </w:r>
      <w:r w:rsidRPr="000B4902">
        <w:rPr>
          <w:rFonts w:ascii="Times New Roman" w:hAnsi="Times New Roman" w:cs="Times New Roman"/>
          <w:color w:val="000000" w:themeColor="text1"/>
          <w:sz w:val="24"/>
          <w:szCs w:val="24"/>
        </w:rPr>
        <w:t xml:space="preserve"> d’atomes, reliés entre eux par des liaisons atomiques.</w:t>
      </w:r>
      <w:r>
        <w:rPr>
          <w:rFonts w:ascii="Times New Roman" w:hAnsi="Times New Roman" w:cs="Times New Roman"/>
          <w:color w:val="000000" w:themeColor="text1"/>
          <w:sz w:val="24"/>
          <w:szCs w:val="24"/>
        </w:rPr>
        <w:t xml:space="preserve"> Ces molécules bi ou </w:t>
      </w:r>
      <w:proofErr w:type="spellStart"/>
      <w:r>
        <w:rPr>
          <w:rFonts w:ascii="Times New Roman" w:hAnsi="Times New Roman" w:cs="Times New Roman"/>
          <w:color w:val="000000" w:themeColor="text1"/>
          <w:sz w:val="24"/>
          <w:szCs w:val="24"/>
        </w:rPr>
        <w:t>tridimensionelle</w:t>
      </w:r>
      <w:proofErr w:type="spellEnd"/>
      <w:r>
        <w:rPr>
          <w:rFonts w:ascii="Times New Roman" w:hAnsi="Times New Roman" w:cs="Times New Roman"/>
          <w:color w:val="000000" w:themeColor="text1"/>
          <w:sz w:val="24"/>
          <w:szCs w:val="24"/>
        </w:rPr>
        <w:t xml:space="preserve"> sont en constante vibration </w:t>
      </w:r>
      <w:r w:rsidRPr="000B4902">
        <w:rPr>
          <w:rFonts w:ascii="Times New Roman" w:hAnsi="Times New Roman" w:cs="Times New Roman"/>
          <w:sz w:val="24"/>
          <w:szCs w:val="24"/>
        </w:rPr>
        <w:t>dans</w:t>
      </w:r>
      <w:r>
        <w:rPr>
          <w:rFonts w:ascii="Times New Roman" w:hAnsi="Times New Roman" w:cs="Times New Roman"/>
          <w:sz w:val="24"/>
          <w:szCs w:val="24"/>
        </w:rPr>
        <w:t xml:space="preserve"> l’espace. Chaque molécule possède une vibration qui la caractérise. La spectroscopie Raman permet d’observer et de quantifier les espèces chimiques présentes dans un échantillon en étudiant les différentes vibrations des molécules.</w:t>
      </w:r>
    </w:p>
    <w:p w14:paraId="324B3206" w14:textId="77777777" w:rsidR="000A203B" w:rsidRPr="000A203B" w:rsidRDefault="000A203B" w:rsidP="000A203B">
      <w:pPr>
        <w:spacing w:line="360" w:lineRule="auto"/>
        <w:jc w:val="both"/>
        <w:rPr>
          <w:rFonts w:ascii="Times New Roman" w:hAnsi="Times New Roman" w:cs="Times New Roman"/>
          <w:sz w:val="24"/>
          <w:szCs w:val="24"/>
        </w:rPr>
      </w:pPr>
    </w:p>
    <w:p w14:paraId="09CAD245" w14:textId="77777777" w:rsidR="000B4902" w:rsidRPr="000A203B" w:rsidRDefault="000B4902" w:rsidP="000B4902">
      <w:pPr>
        <w:rPr>
          <w:rFonts w:ascii="Times New Roman" w:hAnsi="Times New Roman" w:cs="Times New Roman"/>
          <w:color w:val="FF0000"/>
          <w:sz w:val="28"/>
          <w:szCs w:val="28"/>
        </w:rPr>
      </w:pPr>
      <w:r w:rsidRPr="000A203B">
        <w:rPr>
          <w:rFonts w:ascii="Times New Roman" w:hAnsi="Times New Roman" w:cs="Times New Roman"/>
          <w:color w:val="FF0000"/>
          <w:sz w:val="28"/>
          <w:szCs w:val="28"/>
        </w:rPr>
        <w:t>Principe général de la spectroscopie Raman</w:t>
      </w:r>
    </w:p>
    <w:p w14:paraId="44F15C7C" w14:textId="77777777" w:rsidR="009E35E0" w:rsidRPr="005E58D2" w:rsidRDefault="009E35E0" w:rsidP="009E35E0">
      <w:pPr>
        <w:spacing w:after="0" w:line="360" w:lineRule="auto"/>
        <w:jc w:val="both"/>
        <w:rPr>
          <w:rFonts w:ascii="Times New Roman" w:hAnsi="Times New Roman" w:cs="Times New Roman"/>
          <w:color w:val="000000" w:themeColor="text1"/>
          <w:sz w:val="24"/>
          <w:szCs w:val="24"/>
        </w:rPr>
      </w:pPr>
      <w:r w:rsidRPr="005E58D2">
        <w:rPr>
          <w:rFonts w:ascii="Times New Roman" w:hAnsi="Times New Roman" w:cs="Times New Roman"/>
          <w:color w:val="000000" w:themeColor="text1"/>
          <w:sz w:val="24"/>
          <w:szCs w:val="24"/>
        </w:rPr>
        <w:t>Un laser monochromatique (domaine visible</w:t>
      </w:r>
      <w:r w:rsidR="0027236A" w:rsidRPr="005E58D2">
        <w:rPr>
          <w:rFonts w:ascii="Times New Roman" w:hAnsi="Times New Roman" w:cs="Times New Roman"/>
          <w:color w:val="000000" w:themeColor="text1"/>
          <w:sz w:val="24"/>
          <w:szCs w:val="24"/>
        </w:rPr>
        <w:t>/</w:t>
      </w:r>
      <w:r w:rsidRPr="005E58D2">
        <w:rPr>
          <w:rFonts w:ascii="Times New Roman" w:hAnsi="Times New Roman" w:cs="Times New Roman"/>
          <w:color w:val="000000" w:themeColor="text1"/>
          <w:sz w:val="24"/>
          <w:szCs w:val="24"/>
        </w:rPr>
        <w:t xml:space="preserve">proche infrarouge) intense est envoyé sur un échantillon. Une partie </w:t>
      </w:r>
      <w:ins w:id="0" w:author="cauzid5" w:date="2019-12-02T18:40:00Z">
        <w:r w:rsidR="002975B8">
          <w:rPr>
            <w:rFonts w:ascii="Times New Roman" w:hAnsi="Times New Roman" w:cs="Times New Roman"/>
            <w:color w:val="000000" w:themeColor="text1"/>
            <w:sz w:val="24"/>
            <w:szCs w:val="24"/>
          </w:rPr>
          <w:t xml:space="preserve">du </w:t>
        </w:r>
      </w:ins>
      <w:r w:rsidRPr="005E58D2">
        <w:rPr>
          <w:rFonts w:ascii="Times New Roman" w:hAnsi="Times New Roman" w:cs="Times New Roman"/>
          <w:color w:val="000000" w:themeColor="text1"/>
          <w:sz w:val="24"/>
          <w:szCs w:val="24"/>
        </w:rPr>
        <w:t xml:space="preserve">faisceau incident va se diffuser au travers de l’échantillon. La diffusion </w:t>
      </w:r>
      <w:r w:rsidR="00A16D22" w:rsidRPr="005E58D2">
        <w:rPr>
          <w:rFonts w:ascii="Times New Roman" w:hAnsi="Times New Roman" w:cs="Times New Roman"/>
          <w:color w:val="000000" w:themeColor="text1"/>
          <w:sz w:val="24"/>
          <w:szCs w:val="24"/>
        </w:rPr>
        <w:t>se réalise selon différents phénomènes</w:t>
      </w:r>
      <w:r w:rsidRPr="005E58D2">
        <w:rPr>
          <w:rFonts w:ascii="Times New Roman" w:hAnsi="Times New Roman" w:cs="Times New Roman"/>
          <w:color w:val="000000" w:themeColor="text1"/>
          <w:sz w:val="24"/>
          <w:szCs w:val="24"/>
        </w:rPr>
        <w:t>. </w:t>
      </w:r>
      <w:r w:rsidR="00A16D22" w:rsidRPr="005E58D2">
        <w:rPr>
          <w:rFonts w:ascii="Times New Roman" w:hAnsi="Times New Roman" w:cs="Times New Roman"/>
          <w:color w:val="000000" w:themeColor="text1"/>
          <w:sz w:val="24"/>
          <w:szCs w:val="24"/>
        </w:rPr>
        <w:t>D’une façon</w:t>
      </w:r>
      <w:r w:rsidRPr="005E58D2">
        <w:rPr>
          <w:rFonts w:ascii="Times New Roman" w:hAnsi="Times New Roman" w:cs="Times New Roman"/>
          <w:color w:val="000000" w:themeColor="text1"/>
          <w:sz w:val="24"/>
          <w:szCs w:val="24"/>
        </w:rPr>
        <w:t xml:space="preserve"> élastique dite de Rayleigh (sans perte d’énergie) ou </w:t>
      </w:r>
      <w:r w:rsidR="007966AB" w:rsidRPr="005E58D2">
        <w:rPr>
          <w:rFonts w:ascii="Times New Roman" w:hAnsi="Times New Roman" w:cs="Times New Roman"/>
          <w:color w:val="000000" w:themeColor="text1"/>
          <w:sz w:val="24"/>
          <w:szCs w:val="24"/>
        </w:rPr>
        <w:t xml:space="preserve">de </w:t>
      </w:r>
      <w:r w:rsidR="007D0806" w:rsidRPr="005E58D2">
        <w:rPr>
          <w:rFonts w:ascii="Times New Roman" w:hAnsi="Times New Roman" w:cs="Times New Roman"/>
          <w:color w:val="000000" w:themeColor="text1"/>
          <w:sz w:val="24"/>
          <w:szCs w:val="24"/>
        </w:rPr>
        <w:t>façon</w:t>
      </w:r>
      <w:r w:rsidRPr="005E58D2">
        <w:rPr>
          <w:rFonts w:ascii="Times New Roman" w:hAnsi="Times New Roman" w:cs="Times New Roman"/>
          <w:color w:val="000000" w:themeColor="text1"/>
          <w:sz w:val="24"/>
          <w:szCs w:val="24"/>
        </w:rPr>
        <w:t xml:space="preserve"> inélastique (avec perte d’énergie) c’est cette dernière qui nous intéresse pour la spectroscopie Raman.</w:t>
      </w:r>
    </w:p>
    <w:p w14:paraId="7A75DC75" w14:textId="77777777" w:rsidR="00900A4D" w:rsidRDefault="009E35E0" w:rsidP="00273A62">
      <w:pPr>
        <w:spacing w:after="0" w:line="360" w:lineRule="auto"/>
        <w:ind w:firstLine="708"/>
        <w:jc w:val="both"/>
        <w:rPr>
          <w:rFonts w:ascii="Times New Roman" w:hAnsi="Times New Roman" w:cs="Times New Roman"/>
          <w:color w:val="000000" w:themeColor="text1"/>
          <w:sz w:val="24"/>
          <w:szCs w:val="24"/>
          <w:shd w:val="clear" w:color="auto" w:fill="FFFFFF"/>
        </w:rPr>
      </w:pPr>
      <w:r w:rsidRPr="005E58D2">
        <w:rPr>
          <w:rFonts w:ascii="Times New Roman" w:hAnsi="Times New Roman" w:cs="Times New Roman"/>
          <w:color w:val="000000" w:themeColor="text1"/>
          <w:sz w:val="24"/>
          <w:szCs w:val="24"/>
        </w:rPr>
        <w:t>Lorsque le faisceau</w:t>
      </w:r>
      <w:r w:rsidRPr="007966AB">
        <w:rPr>
          <w:rFonts w:ascii="Times New Roman" w:hAnsi="Times New Roman" w:cs="Times New Roman"/>
          <w:color w:val="000000" w:themeColor="text1"/>
          <w:sz w:val="24"/>
          <w:szCs w:val="24"/>
        </w:rPr>
        <w:t xml:space="preserve"> interagit avec la molécule et la traverse, il excite la molécule en lui fournissant de l’énergie. </w:t>
      </w:r>
      <w:r w:rsidR="007966AB" w:rsidRPr="007966AB">
        <w:rPr>
          <w:rFonts w:ascii="Times New Roman" w:hAnsi="Times New Roman" w:cs="Times New Roman"/>
          <w:color w:val="000000" w:themeColor="text1"/>
          <w:sz w:val="24"/>
          <w:szCs w:val="24"/>
        </w:rPr>
        <w:t xml:space="preserve">L’énergie </w:t>
      </w:r>
      <w:del w:id="1" w:author="cauzid5" w:date="2019-12-02T18:40:00Z">
        <w:r w:rsidR="007966AB" w:rsidRPr="007966AB" w:rsidDel="002975B8">
          <w:rPr>
            <w:rFonts w:ascii="Times New Roman" w:hAnsi="Times New Roman" w:cs="Times New Roman"/>
            <w:color w:val="000000" w:themeColor="text1"/>
            <w:sz w:val="24"/>
            <w:szCs w:val="24"/>
          </w:rPr>
          <w:delText xml:space="preserve">fournit </w:delText>
        </w:r>
      </w:del>
      <w:ins w:id="2" w:author="cauzid5" w:date="2019-12-02T18:40:00Z">
        <w:r w:rsidR="002975B8" w:rsidRPr="007966AB">
          <w:rPr>
            <w:rFonts w:ascii="Times New Roman" w:hAnsi="Times New Roman" w:cs="Times New Roman"/>
            <w:color w:val="000000" w:themeColor="text1"/>
            <w:sz w:val="24"/>
            <w:szCs w:val="24"/>
          </w:rPr>
          <w:t>fourni</w:t>
        </w:r>
        <w:r w:rsidR="002975B8">
          <w:rPr>
            <w:rFonts w:ascii="Times New Roman" w:hAnsi="Times New Roman" w:cs="Times New Roman"/>
            <w:color w:val="000000" w:themeColor="text1"/>
            <w:sz w:val="24"/>
            <w:szCs w:val="24"/>
          </w:rPr>
          <w:t>e</w:t>
        </w:r>
        <w:r w:rsidR="002975B8" w:rsidRPr="007966AB">
          <w:rPr>
            <w:rFonts w:ascii="Times New Roman" w:hAnsi="Times New Roman" w:cs="Times New Roman"/>
            <w:color w:val="000000" w:themeColor="text1"/>
            <w:sz w:val="24"/>
            <w:szCs w:val="24"/>
          </w:rPr>
          <w:t xml:space="preserve"> </w:t>
        </w:r>
      </w:ins>
      <w:r w:rsidR="007966AB" w:rsidRPr="007966AB">
        <w:rPr>
          <w:rFonts w:ascii="Times New Roman" w:hAnsi="Times New Roman" w:cs="Times New Roman"/>
          <w:color w:val="000000" w:themeColor="text1"/>
          <w:sz w:val="24"/>
          <w:szCs w:val="24"/>
        </w:rPr>
        <w:t>est suffisante pour permettre à la molécule de passer d’un niveau</w:t>
      </w:r>
      <w:r w:rsidR="00EB5962">
        <w:rPr>
          <w:rFonts w:ascii="Times New Roman" w:hAnsi="Times New Roman" w:cs="Times New Roman"/>
          <w:color w:val="000000" w:themeColor="text1"/>
          <w:sz w:val="24"/>
          <w:szCs w:val="24"/>
        </w:rPr>
        <w:t xml:space="preserve"> </w:t>
      </w:r>
      <w:r w:rsidR="00EF6944">
        <w:rPr>
          <w:rFonts w:ascii="Times New Roman" w:hAnsi="Times New Roman" w:cs="Times New Roman"/>
          <w:color w:val="000000" w:themeColor="text1"/>
          <w:sz w:val="24"/>
          <w:szCs w:val="24"/>
        </w:rPr>
        <w:t>d’énergie</w:t>
      </w:r>
      <w:r w:rsidR="007966AB" w:rsidRPr="007966AB">
        <w:rPr>
          <w:rFonts w:ascii="Times New Roman" w:hAnsi="Times New Roman" w:cs="Times New Roman"/>
          <w:color w:val="000000" w:themeColor="text1"/>
          <w:sz w:val="24"/>
          <w:szCs w:val="24"/>
        </w:rPr>
        <w:t xml:space="preserve"> vibrationnel initial à un </w:t>
      </w:r>
      <w:r w:rsidR="00EF6944" w:rsidRPr="007966AB">
        <w:rPr>
          <w:rFonts w:ascii="Times New Roman" w:hAnsi="Times New Roman" w:cs="Times New Roman"/>
          <w:color w:val="000000" w:themeColor="text1"/>
          <w:sz w:val="24"/>
          <w:szCs w:val="24"/>
        </w:rPr>
        <w:t xml:space="preserve">niveau </w:t>
      </w:r>
      <w:r w:rsidR="00EF6944">
        <w:rPr>
          <w:rFonts w:ascii="Times New Roman" w:hAnsi="Times New Roman" w:cs="Times New Roman"/>
          <w:color w:val="000000" w:themeColor="text1"/>
          <w:sz w:val="24"/>
          <w:szCs w:val="24"/>
        </w:rPr>
        <w:t>d’énergie</w:t>
      </w:r>
      <w:r w:rsidR="00EB5962">
        <w:rPr>
          <w:rFonts w:ascii="Times New Roman" w:hAnsi="Times New Roman" w:cs="Times New Roman"/>
          <w:color w:val="000000" w:themeColor="text1"/>
          <w:sz w:val="24"/>
          <w:szCs w:val="24"/>
        </w:rPr>
        <w:t xml:space="preserve"> </w:t>
      </w:r>
      <w:r w:rsidR="007966AB" w:rsidRPr="007966AB">
        <w:rPr>
          <w:rFonts w:ascii="Times New Roman" w:hAnsi="Times New Roman" w:cs="Times New Roman"/>
          <w:color w:val="000000" w:themeColor="text1"/>
          <w:sz w:val="24"/>
          <w:szCs w:val="24"/>
        </w:rPr>
        <w:t>vibrationnel supérieur, plus énergétique.</w:t>
      </w:r>
      <w:r w:rsidR="007D0806">
        <w:rPr>
          <w:rFonts w:ascii="Times New Roman" w:hAnsi="Times New Roman" w:cs="Times New Roman"/>
          <w:color w:val="000000" w:themeColor="text1"/>
          <w:sz w:val="24"/>
          <w:szCs w:val="24"/>
        </w:rPr>
        <w:t xml:space="preserve"> Lors de l’excitation, la molécule atteint </w:t>
      </w:r>
      <w:commentRangeStart w:id="3"/>
      <w:r w:rsidR="007D0806">
        <w:rPr>
          <w:rFonts w:ascii="Times New Roman" w:hAnsi="Times New Roman" w:cs="Times New Roman"/>
          <w:color w:val="000000" w:themeColor="text1"/>
          <w:sz w:val="24"/>
          <w:szCs w:val="24"/>
        </w:rPr>
        <w:t xml:space="preserve">un point haut d’énergie </w:t>
      </w:r>
      <w:commentRangeEnd w:id="3"/>
      <w:r w:rsidR="002975B8">
        <w:rPr>
          <w:rStyle w:val="Marquedecommentaire"/>
        </w:rPr>
        <w:commentReference w:id="3"/>
      </w:r>
      <w:r w:rsidR="007D0806">
        <w:rPr>
          <w:rFonts w:ascii="Times New Roman" w:hAnsi="Times New Roman" w:cs="Times New Roman"/>
          <w:color w:val="000000" w:themeColor="text1"/>
          <w:sz w:val="24"/>
          <w:szCs w:val="24"/>
        </w:rPr>
        <w:t xml:space="preserve">avant de se stabiliser dans un état </w:t>
      </w:r>
      <w:del w:id="4" w:author="cauzid5" w:date="2019-12-02T18:41:00Z">
        <w:r w:rsidR="007D0806" w:rsidDel="002975B8">
          <w:rPr>
            <w:rFonts w:ascii="Times New Roman" w:hAnsi="Times New Roman" w:cs="Times New Roman"/>
            <w:color w:val="000000" w:themeColor="text1"/>
            <w:sz w:val="24"/>
            <w:szCs w:val="24"/>
          </w:rPr>
          <w:delText xml:space="preserve">virtuel </w:delText>
        </w:r>
      </w:del>
      <w:r w:rsidR="007D0806">
        <w:rPr>
          <w:rFonts w:ascii="Times New Roman" w:hAnsi="Times New Roman" w:cs="Times New Roman"/>
          <w:color w:val="000000" w:themeColor="text1"/>
          <w:sz w:val="24"/>
          <w:szCs w:val="24"/>
        </w:rPr>
        <w:t>d’énergie inférieur à ce point haut mais supérieur à son état d’énergie initial</w:t>
      </w:r>
      <w:r w:rsidR="007B2896">
        <w:rPr>
          <w:rFonts w:ascii="Times New Roman" w:hAnsi="Times New Roman" w:cs="Times New Roman"/>
          <w:color w:val="000000" w:themeColor="text1"/>
          <w:sz w:val="24"/>
          <w:szCs w:val="24"/>
        </w:rPr>
        <w:t xml:space="preserve"> (voir fig.1)</w:t>
      </w:r>
      <w:r w:rsidR="007D0806">
        <w:rPr>
          <w:rFonts w:ascii="Times New Roman" w:hAnsi="Times New Roman" w:cs="Times New Roman"/>
          <w:color w:val="000000" w:themeColor="text1"/>
          <w:sz w:val="24"/>
          <w:szCs w:val="24"/>
        </w:rPr>
        <w:t>.</w:t>
      </w:r>
      <w:ins w:id="5" w:author="cauzid5" w:date="2019-12-02T18:42:00Z">
        <w:r w:rsidR="002975B8">
          <w:rPr>
            <w:rFonts w:ascii="Times New Roman" w:hAnsi="Times New Roman" w:cs="Times New Roman"/>
            <w:color w:val="000000" w:themeColor="text1"/>
            <w:sz w:val="24"/>
            <w:szCs w:val="24"/>
          </w:rPr>
          <w:t xml:space="preserve"> C’est le photon diffusé </w:t>
        </w:r>
      </w:ins>
      <w:ins w:id="6" w:author="cauzid5" w:date="2019-12-02T18:43:00Z">
        <w:r w:rsidR="002975B8">
          <w:rPr>
            <w:rFonts w:ascii="Times New Roman" w:hAnsi="Times New Roman" w:cs="Times New Roman"/>
            <w:color w:val="000000" w:themeColor="text1"/>
            <w:sz w:val="24"/>
            <w:szCs w:val="24"/>
          </w:rPr>
          <w:t xml:space="preserve">et qui a cédé une partie de son </w:t>
        </w:r>
        <w:proofErr w:type="spellStart"/>
        <w:proofErr w:type="gramStart"/>
        <w:r w:rsidR="002975B8">
          <w:rPr>
            <w:rFonts w:ascii="Times New Roman" w:hAnsi="Times New Roman" w:cs="Times New Roman"/>
            <w:color w:val="000000" w:themeColor="text1"/>
            <w:sz w:val="24"/>
            <w:szCs w:val="24"/>
          </w:rPr>
          <w:t>é,ergie</w:t>
        </w:r>
        <w:proofErr w:type="spellEnd"/>
        <w:proofErr w:type="gramEnd"/>
        <w:r w:rsidR="002975B8">
          <w:rPr>
            <w:rFonts w:ascii="Times New Roman" w:hAnsi="Times New Roman" w:cs="Times New Roman"/>
            <w:color w:val="000000" w:themeColor="text1"/>
            <w:sz w:val="24"/>
            <w:szCs w:val="24"/>
          </w:rPr>
          <w:t xml:space="preserve"> qui est détecté par le spectrophotomètre</w:t>
        </w:r>
      </w:ins>
      <w:r w:rsidR="007D0806">
        <w:rPr>
          <w:rFonts w:ascii="Times New Roman" w:hAnsi="Times New Roman" w:cs="Times New Roman"/>
          <w:color w:val="000000" w:themeColor="text1"/>
          <w:sz w:val="24"/>
          <w:szCs w:val="24"/>
        </w:rPr>
        <w:t xml:space="preserve"> </w:t>
      </w:r>
      <w:commentRangeStart w:id="7"/>
      <w:r w:rsidR="007D0806">
        <w:rPr>
          <w:rFonts w:ascii="Times New Roman" w:hAnsi="Times New Roman" w:cs="Times New Roman"/>
          <w:color w:val="000000" w:themeColor="text1"/>
          <w:sz w:val="24"/>
          <w:szCs w:val="24"/>
        </w:rPr>
        <w:t xml:space="preserve">C’est au cours de cette « désexcitation » que la molécule émet son photon </w:t>
      </w:r>
      <w:r w:rsidR="00900A4D">
        <w:rPr>
          <w:rFonts w:ascii="Times New Roman" w:hAnsi="Times New Roman" w:cs="Times New Roman"/>
          <w:color w:val="000000" w:themeColor="text1"/>
          <w:sz w:val="24"/>
          <w:szCs w:val="24"/>
        </w:rPr>
        <w:t xml:space="preserve">qui </w:t>
      </w:r>
      <w:r w:rsidR="00900A4D" w:rsidRPr="00F66567">
        <w:rPr>
          <w:rFonts w:ascii="Times New Roman" w:hAnsi="Times New Roman" w:cs="Times New Roman"/>
          <w:color w:val="000000" w:themeColor="text1"/>
          <w:sz w:val="24"/>
          <w:szCs w:val="24"/>
          <w:shd w:val="clear" w:color="auto" w:fill="FFFFFF"/>
        </w:rPr>
        <w:t>est</w:t>
      </w:r>
      <w:r w:rsidR="007966AB" w:rsidRPr="00F66567">
        <w:rPr>
          <w:rFonts w:ascii="Times New Roman" w:hAnsi="Times New Roman" w:cs="Times New Roman"/>
          <w:color w:val="000000" w:themeColor="text1"/>
          <w:sz w:val="24"/>
          <w:szCs w:val="24"/>
          <w:shd w:val="clear" w:color="auto" w:fill="FFFFFF"/>
        </w:rPr>
        <w:t xml:space="preserve"> </w:t>
      </w:r>
      <w:r w:rsidR="007D0806">
        <w:rPr>
          <w:rFonts w:ascii="Times New Roman" w:hAnsi="Times New Roman" w:cs="Times New Roman"/>
          <w:color w:val="000000" w:themeColor="text1"/>
          <w:sz w:val="24"/>
          <w:szCs w:val="24"/>
          <w:shd w:val="clear" w:color="auto" w:fill="FFFFFF"/>
        </w:rPr>
        <w:t xml:space="preserve">ensuite </w:t>
      </w:r>
      <w:r w:rsidR="00EF6944" w:rsidRPr="00F66567">
        <w:rPr>
          <w:rFonts w:ascii="Times New Roman" w:hAnsi="Times New Roman" w:cs="Times New Roman"/>
          <w:color w:val="000000" w:themeColor="text1"/>
          <w:sz w:val="24"/>
          <w:szCs w:val="24"/>
          <w:shd w:val="clear" w:color="auto" w:fill="FFFFFF"/>
        </w:rPr>
        <w:t>capté</w:t>
      </w:r>
      <w:r w:rsidR="007966AB" w:rsidRPr="00F66567">
        <w:rPr>
          <w:rFonts w:ascii="Times New Roman" w:hAnsi="Times New Roman" w:cs="Times New Roman"/>
          <w:color w:val="000000" w:themeColor="text1"/>
          <w:sz w:val="24"/>
          <w:szCs w:val="24"/>
          <w:shd w:val="clear" w:color="auto" w:fill="FFFFFF"/>
        </w:rPr>
        <w:t xml:space="preserve"> </w:t>
      </w:r>
      <w:r w:rsidR="007D0806">
        <w:rPr>
          <w:rFonts w:ascii="Times New Roman" w:hAnsi="Times New Roman" w:cs="Times New Roman"/>
          <w:color w:val="000000" w:themeColor="text1"/>
          <w:sz w:val="24"/>
          <w:szCs w:val="24"/>
          <w:shd w:val="clear" w:color="auto" w:fill="FFFFFF"/>
        </w:rPr>
        <w:t xml:space="preserve">et </w:t>
      </w:r>
      <w:r w:rsidR="007966AB" w:rsidRPr="00F66567">
        <w:rPr>
          <w:rFonts w:ascii="Times New Roman" w:hAnsi="Times New Roman" w:cs="Times New Roman"/>
          <w:color w:val="000000" w:themeColor="text1"/>
          <w:sz w:val="24"/>
          <w:szCs w:val="24"/>
          <w:shd w:val="clear" w:color="auto" w:fill="FFFFFF"/>
        </w:rPr>
        <w:t>quantifiée par un spectrophotomètre</w:t>
      </w:r>
      <w:commentRangeEnd w:id="7"/>
      <w:r w:rsidR="002975B8">
        <w:rPr>
          <w:rStyle w:val="Marquedecommentaire"/>
        </w:rPr>
        <w:commentReference w:id="7"/>
      </w:r>
      <w:r w:rsidR="009E7266" w:rsidRPr="00F66567">
        <w:rPr>
          <w:rFonts w:ascii="Times New Roman" w:hAnsi="Times New Roman" w:cs="Times New Roman"/>
          <w:color w:val="000000" w:themeColor="text1"/>
          <w:sz w:val="24"/>
          <w:szCs w:val="24"/>
          <w:shd w:val="clear" w:color="auto" w:fill="FFFFFF"/>
        </w:rPr>
        <w:t>.</w:t>
      </w:r>
    </w:p>
    <w:p w14:paraId="1697656C" w14:textId="77777777" w:rsidR="007966AB" w:rsidRPr="00F66567" w:rsidRDefault="00273A62" w:rsidP="00273A62">
      <w:pPr>
        <w:spacing w:after="0" w:line="360" w:lineRule="auto"/>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9E7266" w:rsidRPr="00F66567">
        <w:rPr>
          <w:rFonts w:ascii="Times New Roman" w:hAnsi="Times New Roman" w:cs="Times New Roman"/>
          <w:color w:val="000000" w:themeColor="text1"/>
          <w:sz w:val="24"/>
          <w:szCs w:val="24"/>
          <w:shd w:val="clear" w:color="auto" w:fill="FFFFFF"/>
        </w:rPr>
        <w:t xml:space="preserve">Si l’énergie du faisceau incident est </w:t>
      </w:r>
      <w:r w:rsidR="00F66567" w:rsidRPr="00F66567">
        <w:rPr>
          <w:rFonts w:ascii="Times New Roman" w:hAnsi="Times New Roman" w:cs="Times New Roman"/>
          <w:color w:val="000000" w:themeColor="text1"/>
          <w:sz w:val="24"/>
          <w:szCs w:val="24"/>
          <w:shd w:val="clear" w:color="auto" w:fill="FFFFFF"/>
        </w:rPr>
        <w:t>supérieure</w:t>
      </w:r>
      <w:r w:rsidR="009E7266" w:rsidRPr="00F66567">
        <w:rPr>
          <w:rFonts w:ascii="Times New Roman" w:hAnsi="Times New Roman" w:cs="Times New Roman"/>
          <w:color w:val="000000" w:themeColor="text1"/>
          <w:sz w:val="24"/>
          <w:szCs w:val="24"/>
          <w:shd w:val="clear" w:color="auto" w:fill="FFFFFF"/>
        </w:rPr>
        <w:t xml:space="preserve"> à celui des photons émis, on observe une diffusion inélastique dite de </w:t>
      </w:r>
      <w:r w:rsidR="00C173A7" w:rsidRPr="00F66567">
        <w:rPr>
          <w:rFonts w:ascii="Times New Roman" w:hAnsi="Times New Roman" w:cs="Times New Roman"/>
          <w:color w:val="000000" w:themeColor="text1"/>
          <w:sz w:val="24"/>
          <w:szCs w:val="24"/>
          <w:shd w:val="clear" w:color="auto" w:fill="FFFFFF"/>
        </w:rPr>
        <w:t>stockes.</w:t>
      </w:r>
      <w:r w:rsidR="00C173A7">
        <w:rPr>
          <w:rFonts w:ascii="Times New Roman" w:hAnsi="Times New Roman" w:cs="Times New Roman"/>
          <w:color w:val="000000" w:themeColor="text1"/>
          <w:sz w:val="24"/>
          <w:szCs w:val="24"/>
          <w:shd w:val="clear" w:color="auto" w:fill="FFFFFF"/>
        </w:rPr>
        <w:t xml:space="preserve"> </w:t>
      </w:r>
    </w:p>
    <w:p w14:paraId="491AAFE2" w14:textId="77777777" w:rsidR="009E7266" w:rsidRDefault="009E7266" w:rsidP="009E7266">
      <w:pPr>
        <w:spacing w:after="0" w:line="360" w:lineRule="auto"/>
        <w:jc w:val="both"/>
        <w:rPr>
          <w:rFonts w:ascii="Times New Roman" w:hAnsi="Times New Roman" w:cs="Times New Roman"/>
          <w:color w:val="000000" w:themeColor="text1"/>
          <w:sz w:val="24"/>
          <w:szCs w:val="24"/>
          <w:shd w:val="clear" w:color="auto" w:fill="FFFFFF"/>
        </w:rPr>
      </w:pPr>
      <w:r w:rsidRPr="00F66567">
        <w:rPr>
          <w:rFonts w:ascii="Times New Roman" w:hAnsi="Times New Roman" w:cs="Times New Roman"/>
          <w:color w:val="000000" w:themeColor="text1"/>
          <w:sz w:val="24"/>
          <w:szCs w:val="24"/>
          <w:shd w:val="clear" w:color="auto" w:fill="FFFFFF"/>
        </w:rPr>
        <w:tab/>
      </w:r>
      <w:r w:rsidR="00273A62">
        <w:rPr>
          <w:rFonts w:ascii="Times New Roman" w:hAnsi="Times New Roman" w:cs="Times New Roman"/>
          <w:color w:val="000000" w:themeColor="text1"/>
          <w:sz w:val="24"/>
          <w:szCs w:val="24"/>
          <w:shd w:val="clear" w:color="auto" w:fill="FFFFFF"/>
        </w:rPr>
        <w:t xml:space="preserve">Dans certains cas la molécule </w:t>
      </w:r>
      <w:r w:rsidR="00C173A7">
        <w:rPr>
          <w:rFonts w:ascii="Times New Roman" w:hAnsi="Times New Roman" w:cs="Times New Roman"/>
          <w:color w:val="000000" w:themeColor="text1"/>
          <w:sz w:val="24"/>
          <w:szCs w:val="24"/>
          <w:shd w:val="clear" w:color="auto" w:fill="FFFFFF"/>
        </w:rPr>
        <w:t xml:space="preserve">va </w:t>
      </w:r>
      <w:ins w:id="8" w:author="cauzid5" w:date="2019-12-02T18:43:00Z">
        <w:r w:rsidR="002975B8">
          <w:rPr>
            <w:rFonts w:ascii="Times New Roman" w:hAnsi="Times New Roman" w:cs="Times New Roman"/>
            <w:color w:val="000000" w:themeColor="text1"/>
            <w:sz w:val="24"/>
            <w:szCs w:val="24"/>
            <w:shd w:val="clear" w:color="auto" w:fill="FFFFFF"/>
          </w:rPr>
          <w:t xml:space="preserve">se relaxer au passage du photon et lui céder son excès d’énergie. </w:t>
        </w:r>
      </w:ins>
      <w:del w:id="9" w:author="cauzid5" w:date="2019-12-02T18:44:00Z">
        <w:r w:rsidR="00C173A7" w:rsidDel="002975B8">
          <w:rPr>
            <w:rFonts w:ascii="Times New Roman" w:hAnsi="Times New Roman" w:cs="Times New Roman"/>
            <w:color w:val="000000" w:themeColor="text1"/>
            <w:sz w:val="24"/>
            <w:szCs w:val="24"/>
            <w:shd w:val="clear" w:color="auto" w:fill="FFFFFF"/>
          </w:rPr>
          <w:delText>perdre un état de vibration</w:delText>
        </w:r>
        <w:r w:rsidR="00273A62" w:rsidDel="002975B8">
          <w:rPr>
            <w:rFonts w:ascii="Times New Roman" w:hAnsi="Times New Roman" w:cs="Times New Roman"/>
            <w:color w:val="000000" w:themeColor="text1"/>
            <w:sz w:val="24"/>
            <w:szCs w:val="24"/>
            <w:shd w:val="clear" w:color="auto" w:fill="FFFFFF"/>
          </w:rPr>
          <w:delText xml:space="preserve"> suite à l’</w:delText>
        </w:r>
        <w:r w:rsidR="00C173A7" w:rsidDel="002975B8">
          <w:rPr>
            <w:rFonts w:ascii="Times New Roman" w:hAnsi="Times New Roman" w:cs="Times New Roman"/>
            <w:color w:val="000000" w:themeColor="text1"/>
            <w:sz w:val="24"/>
            <w:szCs w:val="24"/>
            <w:shd w:val="clear" w:color="auto" w:fill="FFFFFF"/>
          </w:rPr>
          <w:delText>interaction</w:delText>
        </w:r>
        <w:r w:rsidR="00273A62" w:rsidDel="002975B8">
          <w:rPr>
            <w:rFonts w:ascii="Times New Roman" w:hAnsi="Times New Roman" w:cs="Times New Roman"/>
            <w:color w:val="000000" w:themeColor="text1"/>
            <w:sz w:val="24"/>
            <w:szCs w:val="24"/>
            <w:shd w:val="clear" w:color="auto" w:fill="FFFFFF"/>
          </w:rPr>
          <w:delText xml:space="preserve"> avec le faisceau et produi</w:delText>
        </w:r>
        <w:r w:rsidR="00C173A7" w:rsidDel="002975B8">
          <w:rPr>
            <w:rFonts w:ascii="Times New Roman" w:hAnsi="Times New Roman" w:cs="Times New Roman"/>
            <w:color w:val="000000" w:themeColor="text1"/>
            <w:sz w:val="24"/>
            <w:szCs w:val="24"/>
            <w:shd w:val="clear" w:color="auto" w:fill="FFFFFF"/>
          </w:rPr>
          <w:delText>t</w:delText>
        </w:r>
        <w:r w:rsidR="00273A62" w:rsidDel="002975B8">
          <w:rPr>
            <w:rFonts w:ascii="Times New Roman" w:hAnsi="Times New Roman" w:cs="Times New Roman"/>
            <w:color w:val="000000" w:themeColor="text1"/>
            <w:sz w:val="24"/>
            <w:szCs w:val="24"/>
            <w:shd w:val="clear" w:color="auto" w:fill="FFFFFF"/>
          </w:rPr>
          <w:delText xml:space="preserve"> un</w:delText>
        </w:r>
      </w:del>
      <w:ins w:id="10" w:author="cauzid5" w:date="2019-12-02T18:44:00Z">
        <w:r w:rsidR="002975B8">
          <w:rPr>
            <w:rFonts w:ascii="Times New Roman" w:hAnsi="Times New Roman" w:cs="Times New Roman"/>
            <w:color w:val="000000" w:themeColor="text1"/>
            <w:sz w:val="24"/>
            <w:szCs w:val="24"/>
            <w:shd w:val="clear" w:color="auto" w:fill="FFFFFF"/>
          </w:rPr>
          <w:t>Le</w:t>
        </w:r>
      </w:ins>
      <w:r w:rsidR="00273A62">
        <w:rPr>
          <w:rFonts w:ascii="Times New Roman" w:hAnsi="Times New Roman" w:cs="Times New Roman"/>
          <w:color w:val="000000" w:themeColor="text1"/>
          <w:sz w:val="24"/>
          <w:szCs w:val="24"/>
          <w:shd w:val="clear" w:color="auto" w:fill="FFFFFF"/>
        </w:rPr>
        <w:t xml:space="preserve"> photon </w:t>
      </w:r>
      <w:ins w:id="11" w:author="cauzid5" w:date="2019-12-02T18:44:00Z">
        <w:r w:rsidR="002975B8">
          <w:rPr>
            <w:rFonts w:ascii="Times New Roman" w:hAnsi="Times New Roman" w:cs="Times New Roman"/>
            <w:color w:val="000000" w:themeColor="text1"/>
            <w:sz w:val="24"/>
            <w:szCs w:val="24"/>
            <w:shd w:val="clear" w:color="auto" w:fill="FFFFFF"/>
          </w:rPr>
          <w:t xml:space="preserve">diffusé est alors </w:t>
        </w:r>
      </w:ins>
      <w:r w:rsidR="00273A62">
        <w:rPr>
          <w:rFonts w:ascii="Times New Roman" w:hAnsi="Times New Roman" w:cs="Times New Roman"/>
          <w:color w:val="000000" w:themeColor="text1"/>
          <w:sz w:val="24"/>
          <w:szCs w:val="24"/>
          <w:shd w:val="clear" w:color="auto" w:fill="FFFFFF"/>
        </w:rPr>
        <w:t xml:space="preserve">plus énergétique que </w:t>
      </w:r>
      <w:r w:rsidR="00C173A7">
        <w:rPr>
          <w:rFonts w:ascii="Times New Roman" w:hAnsi="Times New Roman" w:cs="Times New Roman"/>
          <w:color w:val="000000" w:themeColor="text1"/>
          <w:sz w:val="24"/>
          <w:szCs w:val="24"/>
          <w:shd w:val="clear" w:color="auto" w:fill="FFFFFF"/>
        </w:rPr>
        <w:t xml:space="preserve">le </w:t>
      </w:r>
      <w:r w:rsidR="00C173A7" w:rsidRPr="00F66567">
        <w:rPr>
          <w:rFonts w:ascii="Times New Roman" w:hAnsi="Times New Roman" w:cs="Times New Roman"/>
          <w:color w:val="000000" w:themeColor="text1"/>
          <w:sz w:val="24"/>
          <w:szCs w:val="24"/>
          <w:shd w:val="clear" w:color="auto" w:fill="FFFFFF"/>
        </w:rPr>
        <w:t>faisceau</w:t>
      </w:r>
      <w:r w:rsidR="00273A62">
        <w:rPr>
          <w:rFonts w:ascii="Times New Roman" w:hAnsi="Times New Roman" w:cs="Times New Roman"/>
          <w:color w:val="000000" w:themeColor="text1"/>
          <w:sz w:val="24"/>
          <w:szCs w:val="24"/>
          <w:shd w:val="clear" w:color="auto" w:fill="FFFFFF"/>
        </w:rPr>
        <w:t xml:space="preserve"> incident</w:t>
      </w:r>
      <w:ins w:id="12" w:author="cauzid5" w:date="2019-12-02T18:44:00Z">
        <w:r w:rsidR="002975B8">
          <w:rPr>
            <w:rFonts w:ascii="Times New Roman" w:hAnsi="Times New Roman" w:cs="Times New Roman"/>
            <w:color w:val="000000" w:themeColor="text1"/>
            <w:sz w:val="24"/>
            <w:szCs w:val="24"/>
            <w:shd w:val="clear" w:color="auto" w:fill="FFFFFF"/>
          </w:rPr>
          <w:t> ;</w:t>
        </w:r>
      </w:ins>
      <w:r w:rsidR="00273A62">
        <w:rPr>
          <w:rFonts w:ascii="Times New Roman" w:hAnsi="Times New Roman" w:cs="Times New Roman"/>
          <w:color w:val="000000" w:themeColor="text1"/>
          <w:sz w:val="24"/>
          <w:szCs w:val="24"/>
          <w:shd w:val="clear" w:color="auto" w:fill="FFFFFF"/>
        </w:rPr>
        <w:t xml:space="preserve"> </w:t>
      </w:r>
      <w:r w:rsidRPr="00F66567">
        <w:rPr>
          <w:rFonts w:ascii="Times New Roman" w:hAnsi="Times New Roman" w:cs="Times New Roman"/>
          <w:color w:val="000000" w:themeColor="text1"/>
          <w:sz w:val="24"/>
          <w:szCs w:val="24"/>
          <w:shd w:val="clear" w:color="auto" w:fill="FFFFFF"/>
        </w:rPr>
        <w:t xml:space="preserve">on observe </w:t>
      </w:r>
      <w:r w:rsidR="00F66567" w:rsidRPr="00F66567">
        <w:rPr>
          <w:rFonts w:ascii="Times New Roman" w:hAnsi="Times New Roman" w:cs="Times New Roman"/>
          <w:color w:val="000000" w:themeColor="text1"/>
          <w:sz w:val="24"/>
          <w:szCs w:val="24"/>
          <w:shd w:val="clear" w:color="auto" w:fill="FFFFFF"/>
        </w:rPr>
        <w:t>une</w:t>
      </w:r>
      <w:r w:rsidRPr="00F66567">
        <w:rPr>
          <w:rFonts w:ascii="Times New Roman" w:hAnsi="Times New Roman" w:cs="Times New Roman"/>
          <w:color w:val="000000" w:themeColor="text1"/>
          <w:sz w:val="24"/>
          <w:szCs w:val="24"/>
          <w:shd w:val="clear" w:color="auto" w:fill="FFFFFF"/>
        </w:rPr>
        <w:t xml:space="preserve"> diffusion </w:t>
      </w:r>
      <w:r w:rsidR="00F66567" w:rsidRPr="00F66567">
        <w:rPr>
          <w:rFonts w:ascii="Times New Roman" w:hAnsi="Times New Roman" w:cs="Times New Roman"/>
          <w:color w:val="000000" w:themeColor="text1"/>
          <w:sz w:val="24"/>
          <w:szCs w:val="24"/>
          <w:shd w:val="clear" w:color="auto" w:fill="FFFFFF"/>
        </w:rPr>
        <w:t>inélastique dite</w:t>
      </w:r>
      <w:r w:rsidRPr="00F66567">
        <w:rPr>
          <w:rFonts w:ascii="Times New Roman" w:hAnsi="Times New Roman" w:cs="Times New Roman"/>
          <w:color w:val="000000" w:themeColor="text1"/>
          <w:sz w:val="24"/>
          <w:szCs w:val="24"/>
          <w:shd w:val="clear" w:color="auto" w:fill="FFFFFF"/>
        </w:rPr>
        <w:t xml:space="preserve"> d’anti-stockes</w:t>
      </w:r>
      <w:r w:rsidR="00F66567">
        <w:rPr>
          <w:rFonts w:ascii="Times New Roman" w:hAnsi="Times New Roman" w:cs="Times New Roman"/>
          <w:color w:val="000000" w:themeColor="text1"/>
          <w:sz w:val="24"/>
          <w:szCs w:val="24"/>
          <w:shd w:val="clear" w:color="auto" w:fill="FFFFFF"/>
        </w:rPr>
        <w:t xml:space="preserve">. </w:t>
      </w:r>
    </w:p>
    <w:p w14:paraId="1FDA4E2A" w14:textId="77777777" w:rsidR="00EB5962" w:rsidRDefault="00EB5962" w:rsidP="00EB5962">
      <w:pPr>
        <w:spacing w:after="0" w:line="360" w:lineRule="auto"/>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Cependant seulement 1 photon sur 10</w:t>
      </w:r>
      <w:del w:id="13" w:author="cauzid5" w:date="2019-12-02T18:44:00Z">
        <w:r w:rsidRPr="002975B8" w:rsidDel="002975B8">
          <w:rPr>
            <w:rFonts w:ascii="Times New Roman" w:hAnsi="Times New Roman" w:cs="Times New Roman"/>
            <w:color w:val="000000" w:themeColor="text1"/>
            <w:sz w:val="24"/>
            <w:szCs w:val="24"/>
            <w:shd w:val="clear" w:color="auto" w:fill="FFFFFF"/>
            <w:vertAlign w:val="superscript"/>
            <w:rPrChange w:id="14" w:author="cauzid5" w:date="2019-12-02T18:44:00Z">
              <w:rPr>
                <w:rFonts w:ascii="Times New Roman" w:hAnsi="Times New Roman" w:cs="Times New Roman"/>
                <w:color w:val="000000" w:themeColor="text1"/>
                <w:sz w:val="24"/>
                <w:szCs w:val="24"/>
                <w:shd w:val="clear" w:color="auto" w:fill="FFFFFF"/>
              </w:rPr>
            </w:rPrChange>
          </w:rPr>
          <w:delText>^</w:delText>
        </w:r>
      </w:del>
      <w:r w:rsidRPr="002975B8">
        <w:rPr>
          <w:rFonts w:ascii="Times New Roman" w:hAnsi="Times New Roman" w:cs="Times New Roman"/>
          <w:color w:val="000000" w:themeColor="text1"/>
          <w:sz w:val="24"/>
          <w:szCs w:val="24"/>
          <w:shd w:val="clear" w:color="auto" w:fill="FFFFFF"/>
          <w:vertAlign w:val="superscript"/>
          <w:rPrChange w:id="15" w:author="cauzid5" w:date="2019-12-02T18:44:00Z">
            <w:rPr>
              <w:rFonts w:ascii="Times New Roman" w:hAnsi="Times New Roman" w:cs="Times New Roman"/>
              <w:color w:val="000000" w:themeColor="text1"/>
              <w:sz w:val="24"/>
              <w:szCs w:val="24"/>
              <w:shd w:val="clear" w:color="auto" w:fill="FFFFFF"/>
            </w:rPr>
          </w:rPrChange>
        </w:rPr>
        <w:t>9</w:t>
      </w:r>
      <w:r>
        <w:rPr>
          <w:rFonts w:ascii="Times New Roman" w:hAnsi="Times New Roman" w:cs="Times New Roman"/>
          <w:color w:val="000000" w:themeColor="text1"/>
          <w:sz w:val="24"/>
          <w:szCs w:val="24"/>
          <w:shd w:val="clear" w:color="auto" w:fill="FFFFFF"/>
        </w:rPr>
        <w:t xml:space="preserve"> photons se diffuse</w:t>
      </w:r>
      <w:r w:rsidR="00C173A7">
        <w:rPr>
          <w:rFonts w:ascii="Times New Roman" w:hAnsi="Times New Roman" w:cs="Times New Roman"/>
          <w:color w:val="000000" w:themeColor="text1"/>
          <w:sz w:val="24"/>
          <w:szCs w:val="24"/>
          <w:shd w:val="clear" w:color="auto" w:fill="FFFFFF"/>
        </w:rPr>
        <w:t>nt</w:t>
      </w:r>
      <w:r>
        <w:rPr>
          <w:rFonts w:ascii="Times New Roman" w:hAnsi="Times New Roman" w:cs="Times New Roman"/>
          <w:color w:val="000000" w:themeColor="text1"/>
          <w:sz w:val="24"/>
          <w:szCs w:val="24"/>
          <w:shd w:val="clear" w:color="auto" w:fill="FFFFFF"/>
        </w:rPr>
        <w:t xml:space="preserve"> de façon inélastique. La majorité des photons sont diffusés de façon élastique (Rayleigh), ne subissant pas de perte d’énergie leur </w:t>
      </w:r>
      <w:commentRangeStart w:id="16"/>
      <w:r w:rsidRPr="00F66567">
        <w:rPr>
          <w:rFonts w:ascii="Times New Roman" w:hAnsi="Times New Roman" w:cs="Times New Roman"/>
          <w:color w:val="000000" w:themeColor="text1"/>
          <w:sz w:val="24"/>
          <w:szCs w:val="24"/>
          <w:shd w:val="clear" w:color="auto" w:fill="FFFFFF"/>
        </w:rPr>
        <w:t>∆E</w:t>
      </w:r>
      <w:r>
        <w:rPr>
          <w:rFonts w:ascii="Times New Roman" w:hAnsi="Times New Roman" w:cs="Times New Roman"/>
          <w:color w:val="000000" w:themeColor="text1"/>
          <w:sz w:val="24"/>
          <w:szCs w:val="24"/>
          <w:shd w:val="clear" w:color="auto" w:fill="FFFFFF"/>
        </w:rPr>
        <w:t xml:space="preserve"> = 0 </w:t>
      </w:r>
      <w:commentRangeEnd w:id="16"/>
      <w:r w:rsidR="002975B8">
        <w:rPr>
          <w:rStyle w:val="Marquedecommentaire"/>
        </w:rPr>
        <w:commentReference w:id="16"/>
      </w:r>
      <w:r>
        <w:rPr>
          <w:rFonts w:ascii="Times New Roman" w:hAnsi="Times New Roman" w:cs="Times New Roman"/>
          <w:color w:val="000000" w:themeColor="text1"/>
          <w:sz w:val="24"/>
          <w:szCs w:val="24"/>
          <w:shd w:val="clear" w:color="auto" w:fill="FFFFFF"/>
        </w:rPr>
        <w:t xml:space="preserve">(voir </w:t>
      </w:r>
      <w:commentRangeStart w:id="17"/>
      <w:r>
        <w:rPr>
          <w:rFonts w:ascii="Times New Roman" w:hAnsi="Times New Roman" w:cs="Times New Roman"/>
          <w:color w:val="000000" w:themeColor="text1"/>
          <w:sz w:val="24"/>
          <w:szCs w:val="24"/>
          <w:shd w:val="clear" w:color="auto" w:fill="FFFFFF"/>
        </w:rPr>
        <w:t>fig</w:t>
      </w:r>
      <w:commentRangeEnd w:id="17"/>
      <w:r w:rsidR="002975B8">
        <w:rPr>
          <w:rStyle w:val="Marquedecommentaire"/>
        </w:rPr>
        <w:commentReference w:id="17"/>
      </w:r>
      <w:r>
        <w:rPr>
          <w:rFonts w:ascii="Times New Roman" w:hAnsi="Times New Roman" w:cs="Times New Roman"/>
          <w:color w:val="000000" w:themeColor="text1"/>
          <w:sz w:val="24"/>
          <w:szCs w:val="24"/>
          <w:shd w:val="clear" w:color="auto" w:fill="FFFFFF"/>
        </w:rPr>
        <w:t xml:space="preserve">.). </w:t>
      </w:r>
    </w:p>
    <w:p w14:paraId="14F56BAA" w14:textId="77777777" w:rsidR="00F66567" w:rsidRDefault="00F66567" w:rsidP="009E7266">
      <w:pPr>
        <w:spacing w:after="0" w:line="360" w:lineRule="auto"/>
        <w:jc w:val="both"/>
        <w:rPr>
          <w:rFonts w:ascii="Times New Roman" w:hAnsi="Times New Roman" w:cs="Times New Roman"/>
          <w:color w:val="000000" w:themeColor="text1"/>
          <w:sz w:val="24"/>
          <w:szCs w:val="24"/>
          <w:shd w:val="clear" w:color="auto" w:fill="FFFFFF"/>
        </w:rPr>
      </w:pPr>
    </w:p>
    <w:p w14:paraId="26301A66" w14:textId="77777777" w:rsidR="00273A62" w:rsidRDefault="00273A62" w:rsidP="009E7266">
      <w:pPr>
        <w:spacing w:after="0" w:line="360" w:lineRule="auto"/>
        <w:jc w:val="both"/>
        <w:rPr>
          <w:rFonts w:ascii="Times New Roman" w:hAnsi="Times New Roman" w:cs="Times New Roman"/>
          <w:color w:val="000000" w:themeColor="text1"/>
          <w:sz w:val="24"/>
          <w:szCs w:val="24"/>
          <w:shd w:val="clear" w:color="auto" w:fill="FFFFFF"/>
        </w:rPr>
      </w:pPr>
    </w:p>
    <w:p w14:paraId="1E717307" w14:textId="77777777" w:rsidR="00C36077" w:rsidRDefault="00C36077" w:rsidP="009E7266">
      <w:pPr>
        <w:spacing w:after="0" w:line="360" w:lineRule="auto"/>
        <w:jc w:val="both"/>
        <w:rPr>
          <w:rFonts w:ascii="Times New Roman" w:hAnsi="Times New Roman" w:cs="Times New Roman"/>
          <w:color w:val="000000" w:themeColor="text1"/>
          <w:sz w:val="24"/>
          <w:szCs w:val="24"/>
          <w:shd w:val="clear" w:color="auto" w:fill="FFFFFF"/>
        </w:rPr>
      </w:pPr>
    </w:p>
    <w:p w14:paraId="0156A153" w14:textId="77777777" w:rsidR="000A203B" w:rsidRDefault="000A203B" w:rsidP="009E7266">
      <w:pPr>
        <w:spacing w:after="0" w:line="360" w:lineRule="auto"/>
        <w:jc w:val="both"/>
        <w:rPr>
          <w:rFonts w:ascii="Times New Roman" w:hAnsi="Times New Roman" w:cs="Times New Roman"/>
          <w:color w:val="000000" w:themeColor="text1"/>
          <w:sz w:val="24"/>
          <w:szCs w:val="24"/>
          <w:shd w:val="clear" w:color="auto" w:fill="FFFFFF"/>
        </w:rPr>
      </w:pPr>
    </w:p>
    <w:p w14:paraId="73778F18" w14:textId="77777777" w:rsidR="000A203B" w:rsidRDefault="000A203B" w:rsidP="009E7266">
      <w:pPr>
        <w:spacing w:after="0" w:line="360" w:lineRule="auto"/>
        <w:jc w:val="both"/>
        <w:rPr>
          <w:rFonts w:ascii="Times New Roman" w:hAnsi="Times New Roman" w:cs="Times New Roman"/>
          <w:color w:val="000000" w:themeColor="text1"/>
          <w:sz w:val="24"/>
          <w:szCs w:val="24"/>
          <w:shd w:val="clear" w:color="auto" w:fill="FFFFFF"/>
        </w:rPr>
      </w:pPr>
    </w:p>
    <w:p w14:paraId="4CB9706C" w14:textId="77777777" w:rsidR="000A203B" w:rsidRDefault="002975B8" w:rsidP="009E7266">
      <w:pPr>
        <w:spacing w:after="0" w:line="360" w:lineRule="auto"/>
        <w:jc w:val="both"/>
        <w:rPr>
          <w:rFonts w:ascii="Times New Roman" w:hAnsi="Times New Roman" w:cs="Times New Roman"/>
          <w:color w:val="000000" w:themeColor="text1"/>
          <w:sz w:val="24"/>
          <w:szCs w:val="24"/>
          <w:shd w:val="clear" w:color="auto" w:fill="FFFFFF"/>
        </w:rPr>
      </w:pPr>
      <w:ins w:id="18" w:author="cauzid5" w:date="2019-12-02T18:45:00Z">
        <w:r>
          <w:rPr>
            <w:rFonts w:ascii="Times New Roman" w:hAnsi="Times New Roman" w:cs="Times New Roman"/>
            <w:color w:val="000000" w:themeColor="text1"/>
            <w:sz w:val="24"/>
            <w:szCs w:val="24"/>
            <w:shd w:val="clear" w:color="auto" w:fill="FFFFFF"/>
          </w:rPr>
          <w:t xml:space="preserve">Encore une figure pas alignée sur le texte avec une légende dans une zone de texte… La légende est fausse, les flèches ne représentent pas les photons mais le trajet énergétique des </w:t>
        </w:r>
      </w:ins>
      <w:ins w:id="19" w:author="cauzid5" w:date="2019-12-02T18:46:00Z">
        <w:r>
          <w:rPr>
            <w:rFonts w:ascii="Times New Roman" w:hAnsi="Times New Roman" w:cs="Times New Roman"/>
            <w:color w:val="000000" w:themeColor="text1"/>
            <w:sz w:val="24"/>
            <w:szCs w:val="24"/>
            <w:shd w:val="clear" w:color="auto" w:fill="FFFFFF"/>
          </w:rPr>
          <w:t>vibrations moléculaires</w:t>
        </w:r>
      </w:ins>
      <w:ins w:id="20" w:author="cauzid5" w:date="2019-12-02T18:45:00Z">
        <w:r>
          <w:rPr>
            <w:rFonts w:ascii="Times New Roman" w:hAnsi="Times New Roman" w:cs="Times New Roman"/>
            <w:color w:val="000000" w:themeColor="text1"/>
            <w:sz w:val="24"/>
            <w:szCs w:val="24"/>
            <w:shd w:val="clear" w:color="auto" w:fill="FFFFFF"/>
          </w:rPr>
          <w:t>.</w:t>
        </w:r>
      </w:ins>
    </w:p>
    <w:p w14:paraId="011AC969" w14:textId="77777777" w:rsidR="00C173A7" w:rsidRDefault="00C173A7" w:rsidP="009E7266">
      <w:pPr>
        <w:spacing w:after="0" w:line="360" w:lineRule="auto"/>
        <w:jc w:val="both"/>
        <w:rPr>
          <w:rFonts w:ascii="Times New Roman" w:hAnsi="Times New Roman" w:cs="Times New Roman"/>
          <w:color w:val="000000" w:themeColor="text1"/>
          <w:sz w:val="24"/>
          <w:szCs w:val="24"/>
          <w:shd w:val="clear" w:color="auto" w:fill="FFFFFF"/>
        </w:rPr>
      </w:pPr>
    </w:p>
    <w:p w14:paraId="7BAD8361" w14:textId="77777777" w:rsidR="00F66567" w:rsidRDefault="007D40CF" w:rsidP="00C173A7">
      <w:pPr>
        <w:spacing w:after="0" w:line="360" w:lineRule="auto"/>
        <w:ind w:firstLine="708"/>
        <w:jc w:val="both"/>
        <w:rPr>
          <w:rFonts w:ascii="Times New Roman" w:hAnsi="Times New Roman" w:cs="Times New Roman"/>
          <w:color w:val="000000" w:themeColor="text1"/>
          <w:sz w:val="24"/>
          <w:szCs w:val="24"/>
          <w:shd w:val="clear" w:color="auto" w:fill="FFFFFF"/>
        </w:rPr>
      </w:pPr>
      <w:r>
        <w:rPr>
          <w:noProof/>
        </w:rPr>
        <w:pict w14:anchorId="1B3A5B6A">
          <v:shapetype id="_x0000_t202" coordsize="21600,21600" o:spt="202" path="m,l,21600r21600,l21600,xe">
            <v:stroke joinstyle="miter"/>
            <v:path gradientshapeok="t" o:connecttype="rect"/>
          </v:shapetype>
          <v:shape id="Zone de texte 1" o:spid="_x0000_s1026" type="#_x0000_t202" style="position:absolute;left:0;text-align:left;margin-left:1218.4pt;margin-top:264.4pt;width:453.6pt;height:25.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" stroked="f">
            <v:textbox inset="0,0,0,0">
              <w:txbxContent>
                <w:p w14:paraId="42EA2F0D" w14:textId="77777777" w:rsidR="002975B8" w:rsidRPr="00282517" w:rsidRDefault="002975B8" w:rsidP="00EF6944">
                  <w:pPr>
                    <w:pStyle w:val="Lgende"/>
                    <w:rPr>
                      <w:rFonts w:ascii="Times New Roman" w:hAnsi="Times New Roman" w:cs="Times New Roman"/>
                      <w:noProof/>
                      <w:color w:val="000000" w:themeColor="text1"/>
                      <w:sz w:val="24"/>
                      <w:szCs w:val="24"/>
                      <w:shd w:val="clear" w:color="auto" w:fill="FFFFFF"/>
                    </w:rPr>
                  </w:pPr>
                  <w:r w:rsidRPr="00C36077">
                    <w:rPr>
                      <w:rFonts w:ascii="Times New Roman" w:hAnsi="Times New Roman" w:cs="Times New Roman"/>
                      <w:color w:val="000000" w:themeColor="text1"/>
                    </w:rPr>
                    <w:t xml:space="preserve">Figure </w:t>
                  </w:r>
                  <w:r w:rsidRPr="00C36077">
                    <w:rPr>
                      <w:rFonts w:ascii="Times New Roman" w:hAnsi="Times New Roman" w:cs="Times New Roman"/>
                      <w:color w:val="000000" w:themeColor="text1"/>
                    </w:rPr>
                    <w:fldChar w:fldCharType="begin"/>
                  </w:r>
                  <w:r w:rsidRPr="00C36077">
                    <w:rPr>
                      <w:rFonts w:ascii="Times New Roman" w:hAnsi="Times New Roman" w:cs="Times New Roman"/>
                      <w:color w:val="000000" w:themeColor="text1"/>
                    </w:rPr>
                    <w:instrText xml:space="preserve"> SEQ Figure \* ARABIC </w:instrText>
                  </w:r>
                  <w:r w:rsidRPr="00C36077">
                    <w:rPr>
                      <w:rFonts w:ascii="Times New Roman" w:hAnsi="Times New Roman" w:cs="Times New Roman"/>
                      <w:color w:val="000000" w:themeColor="text1"/>
                    </w:rPr>
                    <w:fldChar w:fldCharType="separate"/>
                  </w:r>
                  <w:r w:rsidR="00612201">
                    <w:rPr>
                      <w:rFonts w:ascii="Times New Roman" w:hAnsi="Times New Roman" w:cs="Times New Roman"/>
                      <w:noProof/>
                      <w:color w:val="000000" w:themeColor="text1"/>
                    </w:rPr>
                    <w:t>1</w:t>
                  </w:r>
                  <w:r w:rsidRPr="00C36077">
                    <w:rPr>
                      <w:rFonts w:ascii="Times New Roman" w:hAnsi="Times New Roman" w:cs="Times New Roman"/>
                      <w:color w:val="000000" w:themeColor="text1"/>
                    </w:rPr>
                    <w:fldChar w:fldCharType="end"/>
                  </w:r>
                  <w:r w:rsidRPr="00C36077">
                    <w:rPr>
                      <w:rFonts w:ascii="Times New Roman" w:hAnsi="Times New Roman" w:cs="Times New Roman"/>
                      <w:color w:val="000000" w:themeColor="text1"/>
                    </w:rPr>
                    <w:t> : Les différents niveaux d’énergies impliqués dans la spectroscopie Raman. Les flèches représentent les différents types de diffusion que l’on peut observer</w:t>
                  </w:r>
                  <w:r>
                    <w:t xml:space="preserve">.  </w:t>
                  </w:r>
                </w:p>
                <w:p w14:paraId="2D1BEBDA" w14:textId="77777777" w:rsidR="002975B8" w:rsidRPr="00EC688E" w:rsidRDefault="002975B8" w:rsidP="00EF6944">
                  <w:pPr>
                    <w:pStyle w:val="Lgende"/>
                    <w:rPr>
                      <w:rFonts w:ascii="Times New Roman" w:hAnsi="Times New Roman" w:cs="Times New Roman"/>
                      <w:noProof/>
                      <w:color w:val="000000" w:themeColor="text1"/>
                      <w:sz w:val="24"/>
                      <w:szCs w:val="24"/>
                      <w:shd w:val="clear" w:color="auto" w:fill="FFFFFF"/>
                    </w:rPr>
                  </w:pPr>
                </w:p>
              </w:txbxContent>
            </v:textbox>
            <w10:wrap type="topAndBottom" anchorx="margin"/>
          </v:shape>
        </w:pict>
      </w:r>
      <w:r w:rsidR="00EF6944">
        <w:rPr>
          <w:rFonts w:ascii="Times New Roman" w:hAnsi="Times New Roman" w:cs="Times New Roman"/>
          <w:noProof/>
          <w:color w:val="000000" w:themeColor="text1"/>
          <w:sz w:val="24"/>
          <w:szCs w:val="24"/>
          <w:shd w:val="clear" w:color="auto" w:fill="FFFFFF"/>
          <w:lang w:eastAsia="fr-FR"/>
        </w:rPr>
        <w:drawing>
          <wp:anchor distT="0" distB="0" distL="114300" distR="114300" simplePos="0" relativeHeight="251658240" behindDoc="0" locked="0" layoutInCell="1" allowOverlap="1" wp14:anchorId="28D1A2D0" wp14:editId="0D5FCCF9">
            <wp:simplePos x="0" y="0"/>
            <wp:positionH relativeFrom="column">
              <wp:posOffset>-4445</wp:posOffset>
            </wp:positionH>
            <wp:positionV relativeFrom="paragraph">
              <wp:posOffset>0</wp:posOffset>
            </wp:positionV>
            <wp:extent cx="5760720" cy="3301365"/>
            <wp:effectExtent l="0" t="0" r="0" b="0"/>
            <wp:wrapTopAndBottom/>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ct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301365"/>
                    </a:xfrm>
                    <a:prstGeom prst="rect">
                      <a:avLst/>
                    </a:prstGeom>
                  </pic:spPr>
                </pic:pic>
              </a:graphicData>
            </a:graphic>
          </wp:anchor>
        </w:drawing>
      </w:r>
      <w:r w:rsidR="00273A62">
        <w:rPr>
          <w:rFonts w:ascii="Times New Roman" w:hAnsi="Times New Roman" w:cs="Times New Roman"/>
          <w:color w:val="000000" w:themeColor="text1"/>
          <w:sz w:val="24"/>
          <w:szCs w:val="24"/>
          <w:shd w:val="clear" w:color="auto" w:fill="FFFFFF"/>
        </w:rPr>
        <w:t xml:space="preserve">Afin de </w:t>
      </w:r>
      <w:commentRangeStart w:id="21"/>
      <w:r w:rsidR="00273A62">
        <w:rPr>
          <w:rFonts w:ascii="Times New Roman" w:hAnsi="Times New Roman" w:cs="Times New Roman"/>
          <w:color w:val="000000" w:themeColor="text1"/>
          <w:sz w:val="24"/>
          <w:szCs w:val="24"/>
          <w:shd w:val="clear" w:color="auto" w:fill="FFFFFF"/>
        </w:rPr>
        <w:t xml:space="preserve">quantifier </w:t>
      </w:r>
      <w:commentRangeEnd w:id="21"/>
      <w:r w:rsidR="002975B8">
        <w:rPr>
          <w:rStyle w:val="Marquedecommentaire"/>
        </w:rPr>
        <w:commentReference w:id="21"/>
      </w:r>
      <w:r w:rsidR="00273A62">
        <w:rPr>
          <w:rFonts w:ascii="Times New Roman" w:hAnsi="Times New Roman" w:cs="Times New Roman"/>
          <w:color w:val="000000" w:themeColor="text1"/>
          <w:sz w:val="24"/>
          <w:szCs w:val="24"/>
          <w:shd w:val="clear" w:color="auto" w:fill="FFFFFF"/>
        </w:rPr>
        <w:t xml:space="preserve">les différents niveaux de vibration on </w:t>
      </w:r>
      <w:r w:rsidR="00C36077">
        <w:rPr>
          <w:rFonts w:ascii="Times New Roman" w:hAnsi="Times New Roman" w:cs="Times New Roman"/>
          <w:color w:val="000000" w:themeColor="text1"/>
          <w:sz w:val="24"/>
          <w:szCs w:val="24"/>
          <w:shd w:val="clear" w:color="auto" w:fill="FFFFFF"/>
        </w:rPr>
        <w:t>s’intéresse</w:t>
      </w:r>
      <w:r w:rsidR="00273A62">
        <w:rPr>
          <w:rFonts w:ascii="Times New Roman" w:hAnsi="Times New Roman" w:cs="Times New Roman"/>
          <w:color w:val="000000" w:themeColor="text1"/>
          <w:sz w:val="24"/>
          <w:szCs w:val="24"/>
          <w:shd w:val="clear" w:color="auto" w:fill="FFFFFF"/>
        </w:rPr>
        <w:t xml:space="preserve"> aux écarts entre l’énergie du faisceau émis et l’énergie reçue lors de l’excitation de la molécule. </w:t>
      </w:r>
      <w:commentRangeStart w:id="22"/>
      <w:r w:rsidR="00273A62">
        <w:rPr>
          <w:rFonts w:ascii="Times New Roman" w:hAnsi="Times New Roman" w:cs="Times New Roman"/>
          <w:color w:val="000000" w:themeColor="text1"/>
          <w:sz w:val="24"/>
          <w:szCs w:val="24"/>
          <w:shd w:val="clear" w:color="auto" w:fill="FFFFFF"/>
        </w:rPr>
        <w:t xml:space="preserve">Généralement </w:t>
      </w:r>
      <w:commentRangeEnd w:id="22"/>
      <w:r w:rsidR="002975B8">
        <w:rPr>
          <w:rStyle w:val="Marquedecommentaire"/>
        </w:rPr>
        <w:commentReference w:id="22"/>
      </w:r>
      <w:r w:rsidR="00273A62">
        <w:rPr>
          <w:rFonts w:ascii="Times New Roman" w:hAnsi="Times New Roman" w:cs="Times New Roman"/>
          <w:color w:val="000000" w:themeColor="text1"/>
          <w:sz w:val="24"/>
          <w:szCs w:val="24"/>
          <w:shd w:val="clear" w:color="auto" w:fill="FFFFFF"/>
        </w:rPr>
        <w:t xml:space="preserve">la longueur d’onde du faisceau utilisé est </w:t>
      </w:r>
      <w:r w:rsidR="00897D9E">
        <w:rPr>
          <w:rFonts w:ascii="Times New Roman" w:hAnsi="Times New Roman" w:cs="Times New Roman"/>
          <w:color w:val="000000" w:themeColor="text1"/>
          <w:sz w:val="24"/>
          <w:szCs w:val="24"/>
          <w:shd w:val="clear" w:color="auto" w:fill="FFFFFF"/>
        </w:rPr>
        <w:t>utilisée comme origine du spectre</w:t>
      </w:r>
      <w:r w:rsidR="00C173A7">
        <w:rPr>
          <w:rFonts w:ascii="Times New Roman" w:hAnsi="Times New Roman" w:cs="Times New Roman"/>
          <w:color w:val="000000" w:themeColor="text1"/>
          <w:sz w:val="24"/>
          <w:szCs w:val="24"/>
          <w:shd w:val="clear" w:color="auto" w:fill="FFFFFF"/>
        </w:rPr>
        <w:t xml:space="preserve"> </w:t>
      </w:r>
      <w:r w:rsidR="00273A62">
        <w:rPr>
          <w:rFonts w:ascii="Times New Roman" w:hAnsi="Times New Roman" w:cs="Times New Roman"/>
          <w:color w:val="000000" w:themeColor="text1"/>
          <w:sz w:val="24"/>
          <w:szCs w:val="24"/>
          <w:shd w:val="clear" w:color="auto" w:fill="FFFFFF"/>
        </w:rPr>
        <w:t xml:space="preserve">afin </w:t>
      </w:r>
      <w:del w:id="23" w:author="cauzid5" w:date="2019-12-02T18:47:00Z">
        <w:r w:rsidR="00273A62" w:rsidDel="002975B8">
          <w:rPr>
            <w:rFonts w:ascii="Times New Roman" w:hAnsi="Times New Roman" w:cs="Times New Roman"/>
            <w:color w:val="000000" w:themeColor="text1"/>
            <w:sz w:val="24"/>
            <w:szCs w:val="24"/>
            <w:shd w:val="clear" w:color="auto" w:fill="FFFFFF"/>
          </w:rPr>
          <w:delText>d’</w:delText>
        </w:r>
        <w:r w:rsidR="00C173A7" w:rsidDel="002975B8">
          <w:rPr>
            <w:rFonts w:ascii="Times New Roman" w:hAnsi="Times New Roman" w:cs="Times New Roman"/>
            <w:color w:val="000000" w:themeColor="text1"/>
            <w:sz w:val="24"/>
            <w:szCs w:val="24"/>
            <w:shd w:val="clear" w:color="auto" w:fill="FFFFFF"/>
          </w:rPr>
          <w:delText>être</w:delText>
        </w:r>
        <w:r w:rsidR="00273A62" w:rsidDel="002975B8">
          <w:rPr>
            <w:rFonts w:ascii="Times New Roman" w:hAnsi="Times New Roman" w:cs="Times New Roman"/>
            <w:color w:val="000000" w:themeColor="text1"/>
            <w:sz w:val="24"/>
            <w:szCs w:val="24"/>
            <w:shd w:val="clear" w:color="auto" w:fill="FFFFFF"/>
          </w:rPr>
          <w:delText xml:space="preserve"> </w:delText>
        </w:r>
        <w:commentRangeStart w:id="24"/>
        <w:r w:rsidR="00273A62" w:rsidDel="002975B8">
          <w:rPr>
            <w:rFonts w:ascii="Times New Roman" w:hAnsi="Times New Roman" w:cs="Times New Roman"/>
            <w:color w:val="000000" w:themeColor="text1"/>
            <w:sz w:val="24"/>
            <w:szCs w:val="24"/>
            <w:shd w:val="clear" w:color="auto" w:fill="FFFFFF"/>
          </w:rPr>
          <w:delText>comparée aux longueurs d’ondes émises</w:delText>
        </w:r>
        <w:r w:rsidR="00C173A7" w:rsidDel="002975B8">
          <w:rPr>
            <w:rFonts w:ascii="Times New Roman" w:hAnsi="Times New Roman" w:cs="Times New Roman"/>
            <w:color w:val="000000" w:themeColor="text1"/>
            <w:sz w:val="24"/>
            <w:szCs w:val="24"/>
            <w:shd w:val="clear" w:color="auto" w:fill="FFFFFF"/>
          </w:rPr>
          <w:delText xml:space="preserve"> par la </w:delText>
        </w:r>
        <w:r w:rsidR="00897D9E" w:rsidDel="002975B8">
          <w:rPr>
            <w:rFonts w:ascii="Times New Roman" w:hAnsi="Times New Roman" w:cs="Times New Roman"/>
            <w:color w:val="000000" w:themeColor="text1"/>
            <w:sz w:val="24"/>
            <w:szCs w:val="24"/>
            <w:shd w:val="clear" w:color="auto" w:fill="FFFFFF"/>
          </w:rPr>
          <w:delText>molécule</w:delText>
        </w:r>
        <w:commentRangeEnd w:id="24"/>
        <w:r w:rsidR="002975B8" w:rsidDel="002975B8">
          <w:rPr>
            <w:rStyle w:val="Marquedecommentaire"/>
          </w:rPr>
          <w:commentReference w:id="24"/>
        </w:r>
        <w:r w:rsidR="00897D9E" w:rsidDel="002975B8">
          <w:rPr>
            <w:rFonts w:ascii="Times New Roman" w:hAnsi="Times New Roman" w:cs="Times New Roman"/>
            <w:color w:val="000000" w:themeColor="text1"/>
            <w:sz w:val="24"/>
            <w:szCs w:val="24"/>
            <w:shd w:val="clear" w:color="auto" w:fill="FFFFFF"/>
          </w:rPr>
          <w:delText xml:space="preserve">. </w:delText>
        </w:r>
      </w:del>
      <w:ins w:id="25" w:author="cauzid5" w:date="2019-12-02T18:47:00Z">
        <w:r w:rsidR="002975B8">
          <w:rPr>
            <w:rFonts w:ascii="Times New Roman" w:hAnsi="Times New Roman" w:cs="Times New Roman"/>
            <w:color w:val="000000" w:themeColor="text1"/>
            <w:sz w:val="24"/>
            <w:szCs w:val="24"/>
            <w:shd w:val="clear" w:color="auto" w:fill="FFFFFF"/>
          </w:rPr>
          <w:t xml:space="preserve">de ne pas faire dépendre la mesure du type de laser utilisé. </w:t>
        </w:r>
      </w:ins>
      <w:r w:rsidR="00897D9E">
        <w:rPr>
          <w:rFonts w:ascii="Times New Roman" w:hAnsi="Times New Roman" w:cs="Times New Roman"/>
          <w:color w:val="000000" w:themeColor="text1"/>
          <w:sz w:val="24"/>
          <w:szCs w:val="24"/>
          <w:shd w:val="clear" w:color="auto" w:fill="FFFFFF"/>
        </w:rPr>
        <w:t>Puisqu’on mesure des écarts, les unités sont un déplacement Raman</w:t>
      </w:r>
      <w:r w:rsidR="00273A62">
        <w:rPr>
          <w:rFonts w:ascii="Times New Roman" w:hAnsi="Times New Roman" w:cs="Times New Roman"/>
          <w:color w:val="000000" w:themeColor="text1"/>
          <w:sz w:val="24"/>
          <w:szCs w:val="24"/>
          <w:shd w:val="clear" w:color="auto" w:fill="FFFFFF"/>
        </w:rPr>
        <w:t xml:space="preserve">. Ce déplacement en longueur d’onde correspond donc à l’énergie nécessaire pour changer de niveau énergétique de vibration. Ce sont ces différences qui permettent d’identifier les espèces chimiques car </w:t>
      </w:r>
      <w:r w:rsidR="00273A62" w:rsidRPr="00C173A7">
        <w:rPr>
          <w:rFonts w:ascii="Times New Roman" w:hAnsi="Times New Roman" w:cs="Times New Roman"/>
          <w:color w:val="000000" w:themeColor="text1"/>
          <w:sz w:val="24"/>
          <w:szCs w:val="24"/>
          <w:u w:val="single"/>
          <w:shd w:val="clear" w:color="auto" w:fill="FFFFFF"/>
        </w:rPr>
        <w:t xml:space="preserve">qu’importe la longueur d’onde utilisée, le déplacement Raman sera toujours le même pour une </w:t>
      </w:r>
      <w:ins w:id="26" w:author="cauzid5" w:date="2019-12-02T18:48:00Z">
        <w:r w:rsidR="002975B8">
          <w:rPr>
            <w:rFonts w:ascii="Times New Roman" w:hAnsi="Times New Roman" w:cs="Times New Roman"/>
            <w:color w:val="000000" w:themeColor="text1"/>
            <w:sz w:val="24"/>
            <w:szCs w:val="24"/>
            <w:u w:val="single"/>
            <w:shd w:val="clear" w:color="auto" w:fill="FFFFFF"/>
          </w:rPr>
          <w:t xml:space="preserve">même </w:t>
        </w:r>
      </w:ins>
      <w:r w:rsidR="00273A62" w:rsidRPr="00C173A7">
        <w:rPr>
          <w:rFonts w:ascii="Times New Roman" w:hAnsi="Times New Roman" w:cs="Times New Roman"/>
          <w:color w:val="000000" w:themeColor="text1"/>
          <w:sz w:val="24"/>
          <w:szCs w:val="24"/>
          <w:u w:val="single"/>
          <w:shd w:val="clear" w:color="auto" w:fill="FFFFFF"/>
        </w:rPr>
        <w:t xml:space="preserve">espèce </w:t>
      </w:r>
      <w:r w:rsidR="00C173A7" w:rsidRPr="00C173A7">
        <w:rPr>
          <w:rFonts w:ascii="Times New Roman" w:hAnsi="Times New Roman" w:cs="Times New Roman"/>
          <w:color w:val="000000" w:themeColor="text1"/>
          <w:sz w:val="24"/>
          <w:szCs w:val="24"/>
          <w:u w:val="single"/>
          <w:shd w:val="clear" w:color="auto" w:fill="FFFFFF"/>
        </w:rPr>
        <w:t>chimique</w:t>
      </w:r>
      <w:r w:rsidR="00C173A7">
        <w:rPr>
          <w:rFonts w:ascii="Times New Roman" w:hAnsi="Times New Roman" w:cs="Times New Roman"/>
          <w:color w:val="000000" w:themeColor="text1"/>
          <w:sz w:val="24"/>
          <w:szCs w:val="24"/>
          <w:shd w:val="clear" w:color="auto" w:fill="FFFFFF"/>
        </w:rPr>
        <w:t>.</w:t>
      </w:r>
      <w:r w:rsidR="00273A62">
        <w:rPr>
          <w:rFonts w:ascii="Times New Roman" w:hAnsi="Times New Roman" w:cs="Times New Roman"/>
          <w:color w:val="000000" w:themeColor="text1"/>
          <w:sz w:val="24"/>
          <w:szCs w:val="24"/>
          <w:shd w:val="clear" w:color="auto" w:fill="FFFFFF"/>
        </w:rPr>
        <w:t xml:space="preserve"> </w:t>
      </w:r>
      <w:r w:rsidR="00C173A7">
        <w:rPr>
          <w:rFonts w:ascii="Times New Roman" w:hAnsi="Times New Roman" w:cs="Times New Roman"/>
          <w:color w:val="000000" w:themeColor="text1"/>
          <w:sz w:val="24"/>
          <w:szCs w:val="24"/>
          <w:shd w:val="clear" w:color="auto" w:fill="FFFFFF"/>
        </w:rPr>
        <w:t>L’ordonnée des</w:t>
      </w:r>
      <w:r w:rsidR="00273A62">
        <w:rPr>
          <w:rFonts w:ascii="Times New Roman" w:hAnsi="Times New Roman" w:cs="Times New Roman"/>
          <w:color w:val="000000" w:themeColor="text1"/>
          <w:sz w:val="24"/>
          <w:szCs w:val="24"/>
          <w:shd w:val="clear" w:color="auto" w:fill="FFFFFF"/>
        </w:rPr>
        <w:t xml:space="preserve"> graphiques correspond </w:t>
      </w:r>
      <w:r w:rsidR="00A16D22">
        <w:rPr>
          <w:rFonts w:ascii="Times New Roman" w:hAnsi="Times New Roman" w:cs="Times New Roman"/>
          <w:color w:val="000000" w:themeColor="text1"/>
          <w:sz w:val="24"/>
          <w:szCs w:val="24"/>
          <w:shd w:val="clear" w:color="auto" w:fill="FFFFFF"/>
        </w:rPr>
        <w:t>à l’intensité des longueurs d’ondes émises.</w:t>
      </w:r>
      <w:r w:rsidR="00C173A7">
        <w:rPr>
          <w:rFonts w:ascii="Times New Roman" w:hAnsi="Times New Roman" w:cs="Times New Roman"/>
          <w:color w:val="000000" w:themeColor="text1"/>
          <w:sz w:val="24"/>
          <w:szCs w:val="24"/>
          <w:shd w:val="clear" w:color="auto" w:fill="FFFFFF"/>
        </w:rPr>
        <w:t xml:space="preserve"> </w:t>
      </w:r>
    </w:p>
    <w:p w14:paraId="4A960FF5" w14:textId="77777777" w:rsidR="00C36077" w:rsidRDefault="00C36077" w:rsidP="009E7266">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Toutes ces informations sont disponibles sur un spectre Raman (fig.2). Sur l’abscisse on retrouve les différences en nombre d’ondes (fig2.a) ainsi que les différentes longueurs </w:t>
      </w:r>
      <w:bookmarkStart w:id="27" w:name="_GoBack"/>
      <w:bookmarkEnd w:id="27"/>
      <w:r>
        <w:rPr>
          <w:rFonts w:ascii="Times New Roman" w:hAnsi="Times New Roman" w:cs="Times New Roman"/>
          <w:color w:val="000000" w:themeColor="text1"/>
          <w:sz w:val="24"/>
          <w:szCs w:val="24"/>
          <w:shd w:val="clear" w:color="auto" w:fill="FFFFFF"/>
        </w:rPr>
        <w:t xml:space="preserve">d’ondes caractéristiques du faisceau incident et des photons émis (fig2.b).  </w:t>
      </w:r>
    </w:p>
    <w:p w14:paraId="79EF08C9" w14:textId="77777777" w:rsidR="00273A62" w:rsidRDefault="00273A62" w:rsidP="009E7266">
      <w:pPr>
        <w:spacing w:after="0" w:line="360" w:lineRule="auto"/>
        <w:jc w:val="both"/>
        <w:rPr>
          <w:rFonts w:ascii="Times New Roman" w:hAnsi="Times New Roman" w:cs="Times New Roman"/>
          <w:color w:val="000000" w:themeColor="text1"/>
          <w:sz w:val="24"/>
          <w:szCs w:val="24"/>
          <w:shd w:val="clear" w:color="auto" w:fill="FFFFFF"/>
        </w:rPr>
      </w:pPr>
    </w:p>
    <w:p w14:paraId="6230FE9A" w14:textId="77777777" w:rsidR="00F66567" w:rsidRDefault="00F66567" w:rsidP="009E7266">
      <w:pPr>
        <w:spacing w:after="0" w:line="360" w:lineRule="auto"/>
        <w:jc w:val="both"/>
        <w:rPr>
          <w:rFonts w:ascii="Times New Roman" w:hAnsi="Times New Roman" w:cs="Times New Roman"/>
          <w:color w:val="000000" w:themeColor="text1"/>
          <w:sz w:val="24"/>
          <w:szCs w:val="24"/>
          <w:shd w:val="clear" w:color="auto" w:fill="FFFFFF"/>
        </w:rPr>
      </w:pPr>
    </w:p>
    <w:p w14:paraId="0CA45641" w14:textId="77777777" w:rsidR="00F66567" w:rsidDel="00612201" w:rsidRDefault="00F66567" w:rsidP="009E7266">
      <w:pPr>
        <w:spacing w:after="0" w:line="360" w:lineRule="auto"/>
        <w:jc w:val="both"/>
        <w:rPr>
          <w:del w:id="28" w:author="Mohamed Ait Slimani" w:date="2019-12-04T14:22:00Z"/>
          <w:rFonts w:ascii="Times New Roman" w:hAnsi="Times New Roman" w:cs="Times New Roman"/>
          <w:color w:val="000000" w:themeColor="text1"/>
          <w:sz w:val="24"/>
          <w:szCs w:val="24"/>
          <w:shd w:val="clear" w:color="auto" w:fill="FFFFFF"/>
        </w:rPr>
      </w:pPr>
    </w:p>
    <w:p w14:paraId="178DBC34" w14:textId="77777777" w:rsidR="00F66567" w:rsidDel="00612201" w:rsidRDefault="00F66567" w:rsidP="009E7266">
      <w:pPr>
        <w:spacing w:after="0" w:line="360" w:lineRule="auto"/>
        <w:jc w:val="both"/>
        <w:rPr>
          <w:del w:id="29" w:author="Mohamed Ait Slimani" w:date="2019-12-04T14:22:00Z"/>
          <w:rFonts w:ascii="Times New Roman" w:hAnsi="Times New Roman" w:cs="Times New Roman"/>
          <w:color w:val="000000" w:themeColor="text1"/>
          <w:sz w:val="24"/>
          <w:szCs w:val="24"/>
          <w:shd w:val="clear" w:color="auto" w:fill="FFFFFF"/>
        </w:rPr>
      </w:pPr>
    </w:p>
    <w:p w14:paraId="3379E065" w14:textId="77777777" w:rsidR="00F66567" w:rsidDel="00612201" w:rsidRDefault="00F66567" w:rsidP="009E7266">
      <w:pPr>
        <w:spacing w:after="0" w:line="360" w:lineRule="auto"/>
        <w:jc w:val="both"/>
        <w:rPr>
          <w:del w:id="30" w:author="Mohamed Ait Slimani" w:date="2019-12-04T14:22:00Z"/>
          <w:rFonts w:ascii="Times New Roman" w:hAnsi="Times New Roman" w:cs="Times New Roman"/>
          <w:color w:val="000000" w:themeColor="text1"/>
          <w:sz w:val="24"/>
          <w:szCs w:val="24"/>
          <w:shd w:val="clear" w:color="auto" w:fill="FFFFFF"/>
        </w:rPr>
      </w:pPr>
    </w:p>
    <w:p w14:paraId="65A263CC" w14:textId="77777777" w:rsidR="00F66567" w:rsidDel="00612201" w:rsidRDefault="00F66567" w:rsidP="009E7266">
      <w:pPr>
        <w:spacing w:after="0" w:line="360" w:lineRule="auto"/>
        <w:jc w:val="both"/>
        <w:rPr>
          <w:del w:id="31" w:author="Mohamed Ait Slimani" w:date="2019-12-04T14:22:00Z"/>
          <w:rFonts w:ascii="Times New Roman" w:hAnsi="Times New Roman" w:cs="Times New Roman"/>
          <w:color w:val="000000" w:themeColor="text1"/>
          <w:sz w:val="24"/>
          <w:szCs w:val="24"/>
          <w:shd w:val="clear" w:color="auto" w:fill="FFFFFF"/>
        </w:rPr>
      </w:pPr>
    </w:p>
    <w:p w14:paraId="21DB7289" w14:textId="77777777" w:rsidR="00F66567" w:rsidDel="00612201" w:rsidRDefault="00F66567" w:rsidP="009E7266">
      <w:pPr>
        <w:spacing w:after="0" w:line="360" w:lineRule="auto"/>
        <w:jc w:val="both"/>
        <w:rPr>
          <w:del w:id="32" w:author="Mohamed Ait Slimani" w:date="2019-12-04T14:22:00Z"/>
          <w:rFonts w:ascii="Times New Roman" w:hAnsi="Times New Roman" w:cs="Times New Roman"/>
          <w:color w:val="000000" w:themeColor="text1"/>
          <w:sz w:val="24"/>
          <w:szCs w:val="24"/>
          <w:shd w:val="clear" w:color="auto" w:fill="FFFFFF"/>
        </w:rPr>
      </w:pPr>
    </w:p>
    <w:p w14:paraId="7AC5BB0C" w14:textId="77777777" w:rsidR="00F66567" w:rsidDel="00612201" w:rsidRDefault="00F66567" w:rsidP="009E7266">
      <w:pPr>
        <w:spacing w:after="0" w:line="360" w:lineRule="auto"/>
        <w:jc w:val="both"/>
        <w:rPr>
          <w:del w:id="33" w:author="Mohamed Ait Slimani" w:date="2019-12-04T14:22:00Z"/>
          <w:rFonts w:ascii="Times New Roman" w:hAnsi="Times New Roman" w:cs="Times New Roman"/>
          <w:color w:val="000000" w:themeColor="text1"/>
          <w:sz w:val="24"/>
          <w:szCs w:val="24"/>
          <w:shd w:val="clear" w:color="auto" w:fill="FFFFFF"/>
        </w:rPr>
      </w:pPr>
    </w:p>
    <w:p w14:paraId="0EA5ADEE" w14:textId="77777777" w:rsidR="00F66567" w:rsidDel="00612201" w:rsidRDefault="00F66567" w:rsidP="009E7266">
      <w:pPr>
        <w:spacing w:after="0" w:line="360" w:lineRule="auto"/>
        <w:jc w:val="both"/>
        <w:rPr>
          <w:del w:id="34" w:author="Mohamed Ait Slimani" w:date="2019-12-04T14:22:00Z"/>
          <w:rFonts w:ascii="Times New Roman" w:hAnsi="Times New Roman" w:cs="Times New Roman"/>
          <w:color w:val="000000" w:themeColor="text1"/>
          <w:sz w:val="24"/>
          <w:szCs w:val="24"/>
          <w:shd w:val="clear" w:color="auto" w:fill="FFFFFF"/>
        </w:rPr>
      </w:pPr>
    </w:p>
    <w:p w14:paraId="050E2C9A" w14:textId="77777777" w:rsidR="00F66567" w:rsidDel="00612201" w:rsidRDefault="00F66567" w:rsidP="009E7266">
      <w:pPr>
        <w:spacing w:after="0" w:line="360" w:lineRule="auto"/>
        <w:jc w:val="both"/>
        <w:rPr>
          <w:del w:id="35" w:author="Mohamed Ait Slimani" w:date="2019-12-04T14:21:00Z"/>
          <w:rFonts w:ascii="Times New Roman" w:hAnsi="Times New Roman" w:cs="Times New Roman"/>
          <w:color w:val="000000" w:themeColor="text1"/>
          <w:sz w:val="24"/>
          <w:szCs w:val="24"/>
          <w:shd w:val="clear" w:color="auto" w:fill="FFFFFF"/>
        </w:rPr>
      </w:pPr>
    </w:p>
    <w:p w14:paraId="0BD1B8B6" w14:textId="77777777" w:rsidR="00F66567" w:rsidRPr="000A203B" w:rsidRDefault="007D40CF" w:rsidP="009E7266">
      <w:pPr>
        <w:spacing w:after="0" w:line="360" w:lineRule="auto"/>
        <w:jc w:val="both"/>
        <w:rPr>
          <w:rFonts w:ascii="Times New Roman" w:hAnsi="Times New Roman" w:cs="Times New Roman"/>
          <w:color w:val="000000" w:themeColor="text1"/>
          <w:sz w:val="24"/>
          <w:szCs w:val="24"/>
          <w:shd w:val="clear" w:color="auto" w:fill="FFFFFF"/>
        </w:rPr>
      </w:pPr>
      <w:r>
        <w:rPr>
          <w:noProof/>
        </w:rPr>
        <w:lastRenderedPageBreak/>
        <w:pict w14:anchorId="2F4723E8">
          <v:shape id="Zone de texte 5" o:spid="_x0000_s1027" type="#_x0000_t202" style="position:absolute;left:0;text-align:left;margin-left:-1.85pt;margin-top:327.75pt;width:422.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" stroked="f">
            <v:textbox style="mso-fit-shape-to-text:t" inset="0,0,0,0">
              <w:txbxContent>
                <w:p w14:paraId="16503B02" w14:textId="77777777" w:rsidR="002975B8" w:rsidRPr="00C36077" w:rsidRDefault="002975B8" w:rsidP="00C03529">
                  <w:pPr>
                    <w:pStyle w:val="Lgende"/>
                    <w:rPr>
                      <w:rFonts w:ascii="Times New Roman" w:hAnsi="Times New Roman" w:cs="Times New Roman"/>
                      <w:noProof/>
                      <w:color w:val="000000" w:themeColor="text1"/>
                      <w:sz w:val="24"/>
                      <w:szCs w:val="24"/>
                      <w:shd w:val="clear" w:color="auto" w:fill="FFFFFF"/>
                    </w:rPr>
                  </w:pPr>
                  <w:r w:rsidRPr="00C36077">
                    <w:rPr>
                      <w:rFonts w:ascii="Times New Roman" w:hAnsi="Times New Roman" w:cs="Times New Roman"/>
                      <w:color w:val="000000" w:themeColor="text1"/>
                    </w:rPr>
                    <w:t xml:space="preserve">Figure </w:t>
                  </w:r>
                  <w:r w:rsidRPr="00C36077">
                    <w:rPr>
                      <w:rFonts w:ascii="Times New Roman" w:hAnsi="Times New Roman" w:cs="Times New Roman"/>
                      <w:color w:val="000000" w:themeColor="text1"/>
                    </w:rPr>
                    <w:fldChar w:fldCharType="begin"/>
                  </w:r>
                  <w:r w:rsidRPr="00C36077">
                    <w:rPr>
                      <w:rFonts w:ascii="Times New Roman" w:hAnsi="Times New Roman" w:cs="Times New Roman"/>
                      <w:color w:val="000000" w:themeColor="text1"/>
                    </w:rPr>
                    <w:instrText xml:space="preserve"> SEQ Figure \* ARABIC </w:instrText>
                  </w:r>
                  <w:r w:rsidRPr="00C36077">
                    <w:rPr>
                      <w:rFonts w:ascii="Times New Roman" w:hAnsi="Times New Roman" w:cs="Times New Roman"/>
                      <w:color w:val="000000" w:themeColor="text1"/>
                    </w:rPr>
                    <w:fldChar w:fldCharType="separate"/>
                  </w:r>
                  <w:r w:rsidR="00612201">
                    <w:rPr>
                      <w:rFonts w:ascii="Times New Roman" w:hAnsi="Times New Roman" w:cs="Times New Roman"/>
                      <w:noProof/>
                      <w:color w:val="000000" w:themeColor="text1"/>
                    </w:rPr>
                    <w:t>2</w:t>
                  </w:r>
                  <w:r w:rsidRPr="00C36077">
                    <w:rPr>
                      <w:rFonts w:ascii="Times New Roman" w:hAnsi="Times New Roman" w:cs="Times New Roman"/>
                      <w:color w:val="000000" w:themeColor="text1"/>
                    </w:rPr>
                    <w:fldChar w:fldCharType="end"/>
                  </w:r>
                  <w:r w:rsidRPr="00C36077">
                    <w:rPr>
                      <w:rFonts w:ascii="Times New Roman" w:hAnsi="Times New Roman" w:cs="Times New Roman"/>
                      <w:color w:val="000000" w:themeColor="text1"/>
                    </w:rPr>
                    <w:t> : Spectre Raman du CCL</w:t>
                  </w:r>
                  <w:r w:rsidRPr="00C36077">
                    <w:rPr>
                      <w:rFonts w:ascii="Times New Roman" w:hAnsi="Times New Roman" w:cs="Times New Roman"/>
                      <w:color w:val="000000" w:themeColor="text1"/>
                      <w:vertAlign w:val="subscript"/>
                    </w:rPr>
                    <w:t>4</w:t>
                  </w:r>
                  <w:r w:rsidRPr="00C36077">
                    <w:rPr>
                      <w:rFonts w:ascii="Times New Roman" w:hAnsi="Times New Roman" w:cs="Times New Roman"/>
                      <w:color w:val="000000" w:themeColor="text1"/>
                    </w:rPr>
                    <w:t xml:space="preserve">. L’énergie du laser d’excitation est précisée en haut à gauche du spectre. Le trait rouge correspond à la longueur d’onde du faisceau incident. Les traits noirs correspondent aux longueurs d’ondes des photons diffusés inélastiquement. </w:t>
                  </w:r>
                </w:p>
              </w:txbxContent>
            </v:textbox>
            <w10:wrap type="topAndBottom"/>
          </v:shape>
        </w:pict>
      </w:r>
      <w:r w:rsidR="00C03529">
        <w:rPr>
          <w:rFonts w:ascii="Times New Roman" w:hAnsi="Times New Roman" w:cs="Times New Roman"/>
          <w:noProof/>
          <w:color w:val="000000" w:themeColor="text1"/>
          <w:sz w:val="24"/>
          <w:szCs w:val="24"/>
          <w:shd w:val="clear" w:color="auto" w:fill="FFFFFF"/>
          <w:lang w:eastAsia="fr-FR"/>
        </w:rPr>
        <w:drawing>
          <wp:anchor distT="0" distB="0" distL="114300" distR="114300" simplePos="0" relativeHeight="251661312" behindDoc="0" locked="0" layoutInCell="1" allowOverlap="1" wp14:anchorId="57393EA4" wp14:editId="4A24FEBB">
            <wp:simplePos x="0" y="0"/>
            <wp:positionH relativeFrom="column">
              <wp:posOffset>-23495</wp:posOffset>
            </wp:positionH>
            <wp:positionV relativeFrom="paragraph">
              <wp:posOffset>0</wp:posOffset>
            </wp:positionV>
            <wp:extent cx="5363323" cy="4105848"/>
            <wp:effectExtent l="0" t="0" r="8890" b="9525"/>
            <wp:wrapTopAndBottom/>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ctro2f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3323" cy="4105848"/>
                    </a:xfrm>
                    <a:prstGeom prst="rect">
                      <a:avLst/>
                    </a:prstGeom>
                  </pic:spPr>
                </pic:pic>
              </a:graphicData>
            </a:graphic>
          </wp:anchor>
        </w:drawing>
      </w:r>
      <w:r w:rsidR="00C36077">
        <w:rPr>
          <w:rFonts w:ascii="Times New Roman" w:hAnsi="Times New Roman" w:cs="Times New Roman"/>
          <w:color w:val="000000" w:themeColor="text1"/>
          <w:sz w:val="24"/>
          <w:szCs w:val="24"/>
          <w:shd w:val="clear" w:color="auto" w:fill="FFFFFF"/>
        </w:rPr>
        <w:tab/>
      </w:r>
      <w:r w:rsidR="00C36077" w:rsidRPr="000A203B">
        <w:rPr>
          <w:rFonts w:ascii="Times New Roman" w:hAnsi="Times New Roman" w:cs="Times New Roman"/>
          <w:color w:val="000000" w:themeColor="text1"/>
          <w:sz w:val="24"/>
          <w:szCs w:val="24"/>
          <w:shd w:val="clear" w:color="auto" w:fill="FFFFFF"/>
        </w:rPr>
        <w:t xml:space="preserve">Cependant pour que la vibration soit active dans </w:t>
      </w:r>
      <w:commentRangeStart w:id="36"/>
      <w:r w:rsidR="00C36077" w:rsidRPr="000A203B">
        <w:rPr>
          <w:rFonts w:ascii="Times New Roman" w:hAnsi="Times New Roman" w:cs="Times New Roman"/>
          <w:color w:val="000000" w:themeColor="text1"/>
          <w:sz w:val="24"/>
          <w:szCs w:val="24"/>
          <w:shd w:val="clear" w:color="auto" w:fill="FFFFFF"/>
        </w:rPr>
        <w:t xml:space="preserve">l’infrarouge </w:t>
      </w:r>
      <w:commentRangeEnd w:id="36"/>
      <w:r w:rsidR="0092603C">
        <w:rPr>
          <w:rStyle w:val="Marquedecommentaire"/>
        </w:rPr>
        <w:commentReference w:id="36"/>
      </w:r>
      <w:r w:rsidR="000A203B" w:rsidRPr="000A203B">
        <w:rPr>
          <w:rFonts w:ascii="Times New Roman" w:hAnsi="Times New Roman" w:cs="Times New Roman"/>
          <w:color w:val="000000" w:themeColor="text1"/>
          <w:sz w:val="24"/>
          <w:szCs w:val="24"/>
          <w:shd w:val="clear" w:color="auto" w:fill="FFFFFF"/>
        </w:rPr>
        <w:t xml:space="preserve">la vibration doit </w:t>
      </w:r>
      <w:proofErr w:type="gramStart"/>
      <w:r w:rsidR="000A203B" w:rsidRPr="000A203B">
        <w:rPr>
          <w:rFonts w:ascii="Times New Roman" w:hAnsi="Times New Roman" w:cs="Times New Roman"/>
          <w:color w:val="000000" w:themeColor="text1"/>
          <w:sz w:val="24"/>
          <w:szCs w:val="24"/>
          <w:shd w:val="clear" w:color="auto" w:fill="FFFFFF"/>
        </w:rPr>
        <w:t>provoquer</w:t>
      </w:r>
      <w:proofErr w:type="gramEnd"/>
      <w:r w:rsidR="000A203B" w:rsidRPr="000A203B">
        <w:rPr>
          <w:rFonts w:ascii="Times New Roman" w:hAnsi="Times New Roman" w:cs="Times New Roman"/>
          <w:color w:val="000000" w:themeColor="text1"/>
          <w:sz w:val="24"/>
          <w:szCs w:val="24"/>
          <w:shd w:val="clear" w:color="auto" w:fill="FFFFFF"/>
        </w:rPr>
        <w:t xml:space="preserve"> un changement dans la polarisabilité de la molécule. Ce qui veut dire que </w:t>
      </w:r>
      <w:r w:rsidR="000A203B" w:rsidRPr="000A203B">
        <w:rPr>
          <w:rFonts w:ascii="Times New Roman" w:hAnsi="Times New Roman" w:cs="Times New Roman"/>
          <w:sz w:val="24"/>
          <w:szCs w:val="24"/>
        </w:rPr>
        <w:t>la vibration de la molécule doit produire une variation de polarisabilité dont la dérivée est non nulle</w:t>
      </w:r>
    </w:p>
    <w:p w14:paraId="07A7CA67" w14:textId="77777777" w:rsidR="00F66567" w:rsidRDefault="00F66567" w:rsidP="009E7266">
      <w:pPr>
        <w:spacing w:after="0" w:line="360" w:lineRule="auto"/>
        <w:jc w:val="both"/>
        <w:rPr>
          <w:rFonts w:ascii="Times New Roman" w:hAnsi="Times New Roman" w:cs="Times New Roman"/>
          <w:color w:val="000000" w:themeColor="text1"/>
          <w:sz w:val="24"/>
          <w:szCs w:val="24"/>
          <w:shd w:val="clear" w:color="auto" w:fill="FFFFFF"/>
        </w:rPr>
      </w:pPr>
    </w:p>
    <w:p w14:paraId="4B0C924E" w14:textId="77777777" w:rsidR="00323749" w:rsidRPr="00323749" w:rsidRDefault="00323749" w:rsidP="00323749">
      <w:pPr>
        <w:spacing w:after="0" w:line="360" w:lineRule="auto"/>
        <w:rPr>
          <w:rFonts w:ascii="Times New Roman" w:hAnsi="Times New Roman" w:cs="Times New Roman"/>
          <w:color w:val="FF0000"/>
          <w:sz w:val="28"/>
          <w:szCs w:val="28"/>
          <w:shd w:val="clear" w:color="auto" w:fill="FFFFFF"/>
        </w:rPr>
      </w:pPr>
      <w:r w:rsidRPr="00323749">
        <w:rPr>
          <w:rFonts w:ascii="Times New Roman" w:hAnsi="Times New Roman" w:cs="Times New Roman"/>
          <w:color w:val="FF0000"/>
          <w:sz w:val="28"/>
          <w:szCs w:val="28"/>
          <w:shd w:val="clear" w:color="auto" w:fill="FFFFFF"/>
        </w:rPr>
        <w:t xml:space="preserve">Contrainte liée à la spectroscopie Raman </w:t>
      </w:r>
    </w:p>
    <w:p w14:paraId="3C559FB7" w14:textId="77777777" w:rsidR="00FB3961" w:rsidRDefault="00323749" w:rsidP="009E7266">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La contrainte principale </w:t>
      </w:r>
      <w:r w:rsidR="00D3183D">
        <w:rPr>
          <w:rFonts w:ascii="Times New Roman" w:hAnsi="Times New Roman" w:cs="Times New Roman"/>
          <w:color w:val="000000" w:themeColor="text1"/>
          <w:sz w:val="24"/>
          <w:szCs w:val="24"/>
          <w:shd w:val="clear" w:color="auto" w:fill="FFFFFF"/>
        </w:rPr>
        <w:t xml:space="preserve">liée à la spectroscopie Raman est la fluorescence parasite. Pour obtenir l’effet Raman l’énergie du faisceau </w:t>
      </w:r>
      <w:r w:rsidR="00F75B21">
        <w:rPr>
          <w:rFonts w:ascii="Times New Roman" w:hAnsi="Times New Roman" w:cs="Times New Roman"/>
          <w:color w:val="000000" w:themeColor="text1"/>
          <w:sz w:val="24"/>
          <w:szCs w:val="24"/>
          <w:shd w:val="clear" w:color="auto" w:fill="FFFFFF"/>
        </w:rPr>
        <w:t>doit être suffisante</w:t>
      </w:r>
      <w:r w:rsidR="00D3183D">
        <w:rPr>
          <w:rFonts w:ascii="Times New Roman" w:hAnsi="Times New Roman" w:cs="Times New Roman"/>
          <w:color w:val="000000" w:themeColor="text1"/>
          <w:sz w:val="24"/>
          <w:szCs w:val="24"/>
          <w:shd w:val="clear" w:color="auto" w:fill="FFFFFF"/>
        </w:rPr>
        <w:t xml:space="preserve"> pour augmenter le niveau vibrationnel d’une molécule. La matière possède différents </w:t>
      </w:r>
      <w:r w:rsidR="00F75B21">
        <w:rPr>
          <w:rFonts w:ascii="Times New Roman" w:hAnsi="Times New Roman" w:cs="Times New Roman"/>
          <w:color w:val="000000" w:themeColor="text1"/>
          <w:sz w:val="24"/>
          <w:szCs w:val="24"/>
          <w:shd w:val="clear" w:color="auto" w:fill="FFFFFF"/>
        </w:rPr>
        <w:t>niveaux énergétiques</w:t>
      </w:r>
      <w:r w:rsidR="00D3183D">
        <w:rPr>
          <w:rFonts w:ascii="Times New Roman" w:hAnsi="Times New Roman" w:cs="Times New Roman"/>
          <w:color w:val="000000" w:themeColor="text1"/>
          <w:sz w:val="24"/>
          <w:szCs w:val="24"/>
          <w:shd w:val="clear" w:color="auto" w:fill="FFFFFF"/>
        </w:rPr>
        <w:t xml:space="preserve"> quantifiés (voir fig3). </w:t>
      </w:r>
    </w:p>
    <w:p w14:paraId="3BDD001B" w14:textId="77777777" w:rsidR="00FB3961" w:rsidDel="001E6D21" w:rsidRDefault="00FB3961" w:rsidP="009E7266">
      <w:pPr>
        <w:spacing w:after="0" w:line="360" w:lineRule="auto"/>
        <w:jc w:val="both"/>
        <w:rPr>
          <w:del w:id="37" w:author="Mohamed Ait Slimani" w:date="2019-12-04T14:24:00Z"/>
          <w:rFonts w:ascii="Times New Roman" w:hAnsi="Times New Roman" w:cs="Times New Roman"/>
          <w:color w:val="000000" w:themeColor="text1"/>
          <w:sz w:val="24"/>
          <w:szCs w:val="24"/>
          <w:shd w:val="clear" w:color="auto" w:fill="FFFFFF"/>
        </w:rPr>
      </w:pPr>
    </w:p>
    <w:p w14:paraId="2859D05F" w14:textId="77777777" w:rsidR="00FB3961" w:rsidDel="001E6D21" w:rsidRDefault="00FB3961" w:rsidP="009E7266">
      <w:pPr>
        <w:spacing w:after="0" w:line="360" w:lineRule="auto"/>
        <w:jc w:val="both"/>
        <w:rPr>
          <w:del w:id="38" w:author="Mohamed Ait Slimani" w:date="2019-12-04T14:24:00Z"/>
          <w:rFonts w:ascii="Times New Roman" w:hAnsi="Times New Roman" w:cs="Times New Roman"/>
          <w:color w:val="000000" w:themeColor="text1"/>
          <w:sz w:val="24"/>
          <w:szCs w:val="24"/>
          <w:shd w:val="clear" w:color="auto" w:fill="FFFFFF"/>
        </w:rPr>
      </w:pPr>
    </w:p>
    <w:p w14:paraId="189B87B5" w14:textId="77777777" w:rsidR="00FB3961" w:rsidRDefault="007D40CF" w:rsidP="009E7266">
      <w:pPr>
        <w:spacing w:after="0" w:line="360" w:lineRule="auto"/>
        <w:jc w:val="both"/>
        <w:rPr>
          <w:rFonts w:ascii="Times New Roman" w:hAnsi="Times New Roman" w:cs="Times New Roman"/>
          <w:color w:val="000000" w:themeColor="text1"/>
          <w:sz w:val="24"/>
          <w:szCs w:val="24"/>
          <w:shd w:val="clear" w:color="auto" w:fill="FFFFFF"/>
        </w:rPr>
      </w:pPr>
      <w:r>
        <w:rPr>
          <w:noProof/>
        </w:rPr>
        <w:lastRenderedPageBreak/>
        <w:pict w14:anchorId="084D2E05">
          <v:shape id="Zone de texte 7" o:spid="_x0000_s1028" type="#_x0000_t202" style="position:absolute;left:0;text-align:left;margin-left:-.35pt;margin-top:185.85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" stroked="f">
            <v:textbox style="mso-fit-shape-to-text:t" inset="0,0,0,0">
              <w:txbxContent>
                <w:p w14:paraId="2412BBC7" w14:textId="77777777" w:rsidR="002975B8" w:rsidRPr="00EA4F2C" w:rsidRDefault="002975B8" w:rsidP="00FB3961">
                  <w:pPr>
                    <w:pStyle w:val="Lgende"/>
                    <w:rPr>
                      <w:rFonts w:ascii="Times New Roman" w:hAnsi="Times New Roman" w:cs="Times New Roman"/>
                      <w:noProof/>
                      <w:color w:val="000000" w:themeColor="text1"/>
                      <w:sz w:val="24"/>
                      <w:szCs w:val="24"/>
                      <w:shd w:val="clear" w:color="auto" w:fill="FFFFFF"/>
                    </w:rPr>
                  </w:pPr>
                  <w:r>
                    <w:t xml:space="preserve">Figure </w:t>
                  </w:r>
                  <w:r w:rsidR="007D40CF">
                    <w:fldChar w:fldCharType="begin"/>
                  </w:r>
                  <w:r w:rsidR="007D40CF">
                    <w:instrText xml:space="preserve"> SEQ Figure \* ARABIC </w:instrText>
                  </w:r>
                  <w:r w:rsidR="007D40CF">
                    <w:fldChar w:fldCharType="separate"/>
                  </w:r>
                  <w:r w:rsidR="00612201">
                    <w:rPr>
                      <w:noProof/>
                    </w:rPr>
                    <w:t>3</w:t>
                  </w:r>
                  <w:r w:rsidR="007D40CF">
                    <w:rPr>
                      <w:noProof/>
                    </w:rPr>
                    <w:fldChar w:fldCharType="end"/>
                  </w:r>
                  <w:r>
                    <w:t xml:space="preserve"> : Différents niveaux d’énergie de la matière </w:t>
                  </w:r>
                </w:p>
              </w:txbxContent>
            </v:textbox>
            <w10:wrap type="topAndBottom"/>
          </v:shape>
        </w:pict>
      </w:r>
      <w:r w:rsidR="00FB3961">
        <w:rPr>
          <w:rFonts w:ascii="Times New Roman" w:hAnsi="Times New Roman" w:cs="Times New Roman"/>
          <w:noProof/>
          <w:color w:val="000000" w:themeColor="text1"/>
          <w:sz w:val="24"/>
          <w:szCs w:val="24"/>
          <w:shd w:val="clear" w:color="auto" w:fill="FFFFFF"/>
          <w:lang w:eastAsia="fr-FR"/>
        </w:rPr>
        <w:drawing>
          <wp:anchor distT="0" distB="0" distL="114300" distR="114300" simplePos="0" relativeHeight="251664384" behindDoc="0" locked="0" layoutInCell="1" allowOverlap="1" wp14:anchorId="13EB2061" wp14:editId="3E45E34F">
            <wp:simplePos x="0" y="0"/>
            <wp:positionH relativeFrom="column">
              <wp:posOffset>-4445</wp:posOffset>
            </wp:positionH>
            <wp:positionV relativeFrom="paragraph">
              <wp:posOffset>0</wp:posOffset>
            </wp:positionV>
            <wp:extent cx="5760720" cy="2303145"/>
            <wp:effectExtent l="0" t="0" r="0" b="1905"/>
            <wp:wrapTopAndBottom/>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ctro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303145"/>
                    </a:xfrm>
                    <a:prstGeom prst="rect">
                      <a:avLst/>
                    </a:prstGeom>
                  </pic:spPr>
                </pic:pic>
              </a:graphicData>
            </a:graphic>
          </wp:anchor>
        </w:drawing>
      </w:r>
    </w:p>
    <w:p w14:paraId="21B1F143" w14:textId="77777777" w:rsidR="00F66567" w:rsidRDefault="00F75B21" w:rsidP="00FB3961">
      <w:pPr>
        <w:spacing w:after="0" w:line="360" w:lineRule="auto"/>
        <w:ind w:firstLine="708"/>
        <w:jc w:val="both"/>
        <w:rPr>
          <w:color w:val="000000"/>
          <w:sz w:val="28"/>
          <w:szCs w:val="28"/>
          <w:shd w:val="clear" w:color="auto" w:fill="FFFFFF"/>
        </w:rPr>
      </w:pPr>
      <w:r>
        <w:rPr>
          <w:rFonts w:ascii="Times New Roman" w:hAnsi="Times New Roman" w:cs="Times New Roman"/>
          <w:color w:val="000000" w:themeColor="text1"/>
          <w:sz w:val="24"/>
          <w:szCs w:val="24"/>
          <w:shd w:val="clear" w:color="auto" w:fill="FFFFFF"/>
        </w:rPr>
        <w:t>Dans un niveau électronique différents états vibrationnels existent et contiennent eux- même de nombreux états rotationnels. Pour obtenir l’effet Raman l’énergie envoyée est suffisante pour augmenter le niveau vibrationnel d’une molécule.</w:t>
      </w:r>
      <w:r w:rsidR="00D3183D">
        <w:rPr>
          <w:rFonts w:ascii="Times New Roman" w:hAnsi="Times New Roman" w:cs="Times New Roman"/>
          <w:color w:val="000000" w:themeColor="text1"/>
          <w:sz w:val="24"/>
          <w:szCs w:val="24"/>
          <w:shd w:val="clear" w:color="auto" w:fill="FFFFFF"/>
        </w:rPr>
        <w:t xml:space="preserve"> Cependant si l’énergie </w:t>
      </w:r>
      <w:r w:rsidR="00D3183D" w:rsidRPr="00B831A3">
        <w:rPr>
          <w:rFonts w:ascii="Times New Roman" w:hAnsi="Times New Roman" w:cs="Times New Roman"/>
          <w:color w:val="000000" w:themeColor="text1"/>
          <w:sz w:val="24"/>
          <w:szCs w:val="24"/>
          <w:shd w:val="clear" w:color="auto" w:fill="FFFFFF"/>
        </w:rPr>
        <w:t xml:space="preserve">envoyée est trop </w:t>
      </w:r>
      <w:r w:rsidRPr="00B831A3">
        <w:rPr>
          <w:rFonts w:ascii="Times New Roman" w:hAnsi="Times New Roman" w:cs="Times New Roman"/>
          <w:color w:val="000000" w:themeColor="text1"/>
          <w:sz w:val="24"/>
          <w:szCs w:val="24"/>
          <w:shd w:val="clear" w:color="auto" w:fill="FFFFFF"/>
        </w:rPr>
        <w:t>importante,</w:t>
      </w:r>
      <w:r w:rsidR="00D3183D" w:rsidRPr="00B831A3">
        <w:rPr>
          <w:rFonts w:ascii="Times New Roman" w:hAnsi="Times New Roman" w:cs="Times New Roman"/>
          <w:color w:val="000000" w:themeColor="text1"/>
          <w:sz w:val="24"/>
          <w:szCs w:val="24"/>
          <w:shd w:val="clear" w:color="auto" w:fill="FFFFFF"/>
        </w:rPr>
        <w:t xml:space="preserve"> la molécule risque d</w:t>
      </w:r>
      <w:r w:rsidRPr="00B831A3">
        <w:rPr>
          <w:rFonts w:ascii="Times New Roman" w:hAnsi="Times New Roman" w:cs="Times New Roman"/>
          <w:color w:val="000000" w:themeColor="text1"/>
          <w:sz w:val="24"/>
          <w:szCs w:val="24"/>
          <w:shd w:val="clear" w:color="auto" w:fill="FFFFFF"/>
        </w:rPr>
        <w:t xml:space="preserve">e passer à un niveau </w:t>
      </w:r>
      <w:commentRangeStart w:id="39"/>
      <w:r w:rsidRPr="00B831A3">
        <w:rPr>
          <w:rFonts w:ascii="Times New Roman" w:hAnsi="Times New Roman" w:cs="Times New Roman"/>
          <w:color w:val="000000" w:themeColor="text1"/>
          <w:sz w:val="24"/>
          <w:szCs w:val="24"/>
          <w:shd w:val="clear" w:color="auto" w:fill="FFFFFF"/>
        </w:rPr>
        <w:t>électronique supérieur</w:t>
      </w:r>
      <w:r w:rsidR="00B831A3" w:rsidRPr="00B831A3">
        <w:rPr>
          <w:rFonts w:ascii="Times New Roman" w:hAnsi="Times New Roman" w:cs="Times New Roman"/>
          <w:color w:val="000000" w:themeColor="text1"/>
          <w:sz w:val="24"/>
          <w:szCs w:val="24"/>
          <w:shd w:val="clear" w:color="auto" w:fill="FFFFFF"/>
        </w:rPr>
        <w:t xml:space="preserve"> </w:t>
      </w:r>
      <w:commentRangeEnd w:id="39"/>
      <w:r w:rsidR="0092603C">
        <w:rPr>
          <w:rStyle w:val="Marquedecommentaire"/>
        </w:rPr>
        <w:commentReference w:id="39"/>
      </w:r>
      <w:r w:rsidR="00B831A3" w:rsidRPr="00B831A3">
        <w:rPr>
          <w:rFonts w:ascii="Times New Roman" w:hAnsi="Times New Roman" w:cs="Times New Roman"/>
          <w:color w:val="000000" w:themeColor="text1"/>
          <w:sz w:val="24"/>
          <w:szCs w:val="24"/>
          <w:shd w:val="clear" w:color="auto" w:fill="FFFFFF"/>
        </w:rPr>
        <w:t xml:space="preserve">et non à un niveau vibrationnel supérieur. </w:t>
      </w:r>
      <w:commentRangeStart w:id="40"/>
      <w:r w:rsidR="00B831A3" w:rsidRPr="00B831A3">
        <w:rPr>
          <w:rFonts w:ascii="Times New Roman" w:hAnsi="Times New Roman" w:cs="Times New Roman"/>
          <w:color w:val="000000" w:themeColor="text1"/>
          <w:sz w:val="24"/>
          <w:szCs w:val="24"/>
          <w:shd w:val="clear" w:color="auto" w:fill="FFFFFF"/>
        </w:rPr>
        <w:t xml:space="preserve">En augmentant de niveau électronique, la molécule absorbe l’énergie reçue et émet un photon (=principe de la spectroscopie infrarouge). </w:t>
      </w:r>
      <w:commentRangeEnd w:id="40"/>
      <w:r w:rsidR="0092603C">
        <w:rPr>
          <w:rStyle w:val="Marquedecommentaire"/>
        </w:rPr>
        <w:commentReference w:id="40"/>
      </w:r>
      <w:r w:rsidR="00B831A3" w:rsidRPr="00B831A3">
        <w:rPr>
          <w:rFonts w:ascii="Times New Roman" w:hAnsi="Times New Roman" w:cs="Times New Roman"/>
          <w:color w:val="000000" w:themeColor="text1"/>
          <w:sz w:val="24"/>
          <w:szCs w:val="24"/>
          <w:shd w:val="clear" w:color="auto" w:fill="FFFFFF"/>
        </w:rPr>
        <w:t xml:space="preserve">Cependant en fluorescence la durée de désexcitation est </w:t>
      </w:r>
      <w:commentRangeStart w:id="41"/>
      <w:r w:rsidR="00B831A3" w:rsidRPr="00B831A3">
        <w:rPr>
          <w:rFonts w:ascii="Times New Roman" w:hAnsi="Times New Roman" w:cs="Times New Roman"/>
          <w:color w:val="000000" w:themeColor="text1"/>
          <w:sz w:val="24"/>
          <w:szCs w:val="24"/>
          <w:shd w:val="clear" w:color="auto" w:fill="FFFFFF"/>
        </w:rPr>
        <w:t xml:space="preserve">d’environ </w:t>
      </w:r>
      <w:r w:rsidR="00B831A3" w:rsidRPr="00B831A3">
        <w:rPr>
          <w:rFonts w:ascii="Times New Roman" w:hAnsi="Times New Roman" w:cs="Times New Roman"/>
          <w:color w:val="000000"/>
          <w:sz w:val="24"/>
          <w:szCs w:val="24"/>
          <w:shd w:val="clear" w:color="auto" w:fill="FFFFFF"/>
        </w:rPr>
        <w:t>10</w:t>
      </w:r>
      <w:r w:rsidR="00B831A3" w:rsidRPr="00B831A3">
        <w:rPr>
          <w:rFonts w:ascii="Times New Roman" w:hAnsi="Times New Roman" w:cs="Times New Roman"/>
          <w:color w:val="000000"/>
          <w:sz w:val="24"/>
          <w:szCs w:val="24"/>
          <w:shd w:val="clear" w:color="auto" w:fill="FFFFFF"/>
          <w:vertAlign w:val="superscript"/>
        </w:rPr>
        <w:t>-9</w:t>
      </w:r>
      <w:r w:rsidR="00B831A3" w:rsidRPr="00B831A3">
        <w:rPr>
          <w:rFonts w:ascii="Times New Roman" w:hAnsi="Times New Roman" w:cs="Times New Roman"/>
          <w:color w:val="000000"/>
          <w:sz w:val="24"/>
          <w:szCs w:val="24"/>
          <w:shd w:val="clear" w:color="auto" w:fill="FFFFFF"/>
        </w:rPr>
        <w:t>s</w:t>
      </w:r>
      <w:r w:rsidR="00B831A3" w:rsidRPr="00B831A3">
        <w:rPr>
          <w:rFonts w:ascii="Times New Roman" w:hAnsi="Times New Roman" w:cs="Times New Roman"/>
          <w:color w:val="000000" w:themeColor="text1"/>
          <w:sz w:val="24"/>
          <w:szCs w:val="24"/>
          <w:shd w:val="clear" w:color="auto" w:fill="FFFFFF"/>
        </w:rPr>
        <w:t>, tandis que pour la l’effet Raman, elle est de quelques picosecondes (</w:t>
      </w:r>
      <w:r w:rsidR="00B831A3" w:rsidRPr="00B831A3">
        <w:rPr>
          <w:rFonts w:ascii="Times New Roman" w:hAnsi="Times New Roman" w:cs="Times New Roman"/>
          <w:color w:val="000000"/>
          <w:sz w:val="24"/>
          <w:szCs w:val="24"/>
          <w:shd w:val="clear" w:color="auto" w:fill="FFFFFF"/>
        </w:rPr>
        <w:t>10</w:t>
      </w:r>
      <w:r w:rsidR="00B831A3" w:rsidRPr="00B831A3">
        <w:rPr>
          <w:rFonts w:ascii="Times New Roman" w:hAnsi="Times New Roman" w:cs="Times New Roman"/>
          <w:color w:val="000000"/>
          <w:sz w:val="24"/>
          <w:szCs w:val="24"/>
          <w:shd w:val="clear" w:color="auto" w:fill="FFFFFF"/>
          <w:vertAlign w:val="superscript"/>
        </w:rPr>
        <w:t>-12</w:t>
      </w:r>
      <w:r w:rsidR="00B831A3" w:rsidRPr="00B831A3">
        <w:rPr>
          <w:rFonts w:ascii="Times New Roman" w:hAnsi="Times New Roman" w:cs="Times New Roman"/>
          <w:color w:val="000000"/>
          <w:sz w:val="24"/>
          <w:szCs w:val="24"/>
          <w:shd w:val="clear" w:color="auto" w:fill="FFFFFF"/>
        </w:rPr>
        <w:t xml:space="preserve">s). La désexcitation des photons en fluorescence est suffisamment longue pour </w:t>
      </w:r>
      <w:proofErr w:type="spellStart"/>
      <w:r w:rsidR="00B831A3" w:rsidRPr="00B831A3">
        <w:rPr>
          <w:rFonts w:ascii="Times New Roman" w:hAnsi="Times New Roman" w:cs="Times New Roman"/>
          <w:color w:val="000000"/>
          <w:sz w:val="24"/>
          <w:szCs w:val="24"/>
          <w:shd w:val="clear" w:color="auto" w:fill="FFFFFF"/>
        </w:rPr>
        <w:t>écranter</w:t>
      </w:r>
      <w:proofErr w:type="spellEnd"/>
      <w:r w:rsidR="00B831A3" w:rsidRPr="00B831A3">
        <w:rPr>
          <w:rFonts w:ascii="Times New Roman" w:hAnsi="Times New Roman" w:cs="Times New Roman"/>
          <w:color w:val="000000"/>
          <w:sz w:val="24"/>
          <w:szCs w:val="24"/>
          <w:shd w:val="clear" w:color="auto" w:fill="FFFFFF"/>
        </w:rPr>
        <w:t xml:space="preserve"> le signal de l’effet Raman</w:t>
      </w:r>
      <w:commentRangeEnd w:id="41"/>
      <w:r w:rsidR="0092603C">
        <w:rPr>
          <w:rStyle w:val="Marquedecommentaire"/>
        </w:rPr>
        <w:commentReference w:id="41"/>
      </w:r>
      <w:r w:rsidR="00B831A3" w:rsidRPr="00B831A3">
        <w:rPr>
          <w:rFonts w:ascii="Times New Roman" w:hAnsi="Times New Roman" w:cs="Times New Roman"/>
          <w:color w:val="000000"/>
          <w:sz w:val="24"/>
          <w:szCs w:val="24"/>
          <w:shd w:val="clear" w:color="auto" w:fill="FFFFFF"/>
        </w:rPr>
        <w:t>.</w:t>
      </w:r>
      <w:r w:rsidR="00B831A3" w:rsidRPr="00B831A3">
        <w:rPr>
          <w:color w:val="000000"/>
          <w:sz w:val="28"/>
          <w:szCs w:val="28"/>
          <w:shd w:val="clear" w:color="auto" w:fill="FFFFFF"/>
        </w:rPr>
        <w:t xml:space="preserve"> </w:t>
      </w:r>
    </w:p>
    <w:p w14:paraId="42816E42" w14:textId="77777777" w:rsidR="0008502B" w:rsidRPr="005E58D2" w:rsidRDefault="00FB3961" w:rsidP="005E58D2">
      <w:pPr>
        <w:spacing w:after="0" w:line="360" w:lineRule="auto"/>
        <w:jc w:val="both"/>
        <w:rPr>
          <w:rFonts w:ascii="Times New Roman" w:hAnsi="Times New Roman" w:cs="Times New Roman"/>
          <w:sz w:val="24"/>
          <w:szCs w:val="24"/>
        </w:rPr>
      </w:pPr>
      <w:r>
        <w:rPr>
          <w:color w:val="000000"/>
          <w:sz w:val="28"/>
          <w:szCs w:val="28"/>
          <w:shd w:val="clear" w:color="auto" w:fill="FFFFFF"/>
        </w:rPr>
        <w:tab/>
      </w:r>
      <w:r w:rsidRPr="00FB3961">
        <w:rPr>
          <w:rFonts w:ascii="Times New Roman" w:hAnsi="Times New Roman" w:cs="Times New Roman"/>
          <w:color w:val="000000"/>
          <w:sz w:val="24"/>
          <w:szCs w:val="24"/>
          <w:shd w:val="clear" w:color="auto" w:fill="FFFFFF"/>
        </w:rPr>
        <w:t xml:space="preserve">Afin de s’absoudre de ce phénomène un laser de longueur d’onde proche infrarouge est utilisé pour </w:t>
      </w:r>
      <w:r w:rsidRPr="00FB3961">
        <w:rPr>
          <w:rFonts w:ascii="Times New Roman" w:hAnsi="Times New Roman" w:cs="Times New Roman"/>
          <w:sz w:val="24"/>
          <w:szCs w:val="24"/>
        </w:rPr>
        <w:t xml:space="preserve">ne correspondre à </w:t>
      </w:r>
      <w:ins w:id="42" w:author="cauzid5" w:date="2019-12-02T18:52:00Z">
        <w:r w:rsidR="0092603C">
          <w:rPr>
            <w:rFonts w:ascii="Times New Roman" w:hAnsi="Times New Roman" w:cs="Times New Roman"/>
            <w:sz w:val="24"/>
            <w:szCs w:val="24"/>
          </w:rPr>
          <w:t>auc</w:t>
        </w:r>
      </w:ins>
      <w:r w:rsidRPr="00FB3961">
        <w:rPr>
          <w:rFonts w:ascii="Times New Roman" w:hAnsi="Times New Roman" w:cs="Times New Roman"/>
          <w:sz w:val="24"/>
          <w:szCs w:val="24"/>
        </w:rPr>
        <w:t>un saut d’énergie quantifié</w:t>
      </w:r>
      <w:r>
        <w:rPr>
          <w:rFonts w:ascii="Times New Roman" w:hAnsi="Times New Roman" w:cs="Times New Roman"/>
          <w:sz w:val="24"/>
          <w:szCs w:val="24"/>
        </w:rPr>
        <w:t xml:space="preserve">. Les longueurs d’ondes du proche infrarouge sont parmi les moins </w:t>
      </w:r>
      <w:commentRangeStart w:id="43"/>
      <w:r>
        <w:rPr>
          <w:rFonts w:ascii="Times New Roman" w:hAnsi="Times New Roman" w:cs="Times New Roman"/>
          <w:sz w:val="24"/>
          <w:szCs w:val="24"/>
        </w:rPr>
        <w:t>énergétiques du domaine du visible</w:t>
      </w:r>
      <w:commentRangeEnd w:id="43"/>
      <w:r w:rsidR="0092603C">
        <w:rPr>
          <w:rStyle w:val="Marquedecommentaire"/>
        </w:rPr>
        <w:commentReference w:id="43"/>
      </w:r>
      <w:r>
        <w:rPr>
          <w:rFonts w:ascii="Times New Roman" w:hAnsi="Times New Roman" w:cs="Times New Roman"/>
          <w:sz w:val="24"/>
          <w:szCs w:val="24"/>
        </w:rPr>
        <w:t xml:space="preserve">, ce qui permet de limiter l’excitation </w:t>
      </w:r>
      <w:del w:id="44" w:author="cauzid5" w:date="2019-12-02T18:53:00Z">
        <w:r w:rsidDel="0092603C">
          <w:rPr>
            <w:rFonts w:ascii="Times New Roman" w:hAnsi="Times New Roman" w:cs="Times New Roman"/>
            <w:sz w:val="24"/>
            <w:szCs w:val="24"/>
          </w:rPr>
          <w:delText xml:space="preserve">fournit </w:delText>
        </w:r>
      </w:del>
      <w:ins w:id="45" w:author="cauzid5" w:date="2019-12-02T18:53:00Z">
        <w:r w:rsidR="0092603C">
          <w:rPr>
            <w:rFonts w:ascii="Times New Roman" w:hAnsi="Times New Roman" w:cs="Times New Roman"/>
            <w:sz w:val="24"/>
            <w:szCs w:val="24"/>
          </w:rPr>
          <w:t xml:space="preserve">fournie </w:t>
        </w:r>
      </w:ins>
      <w:r>
        <w:rPr>
          <w:rFonts w:ascii="Times New Roman" w:hAnsi="Times New Roman" w:cs="Times New Roman"/>
          <w:sz w:val="24"/>
          <w:szCs w:val="24"/>
        </w:rPr>
        <w:t xml:space="preserve">à la molécule et de ne changer que son niveau vibrationnel et d’éviter les phénomènes de fluorescence. </w:t>
      </w:r>
      <w:r w:rsidRPr="005E58D2">
        <w:rPr>
          <w:rFonts w:ascii="Times New Roman" w:hAnsi="Times New Roman" w:cs="Times New Roman"/>
          <w:spacing w:val="11"/>
          <w:sz w:val="24"/>
          <w:szCs w:val="24"/>
          <w:shd w:val="clear" w:color="auto" w:fill="FFFFFF"/>
        </w:rPr>
        <w:t xml:space="preserve">L’analyse au Raman peut se faire </w:t>
      </w:r>
      <w:r w:rsidR="005E58D2">
        <w:rPr>
          <w:rFonts w:ascii="Times New Roman" w:hAnsi="Times New Roman" w:cs="Times New Roman"/>
          <w:spacing w:val="11"/>
          <w:sz w:val="24"/>
          <w:szCs w:val="24"/>
          <w:shd w:val="clear" w:color="auto" w:fill="FFFFFF"/>
        </w:rPr>
        <w:t>sur tous les échantillons qu’importe son état</w:t>
      </w:r>
      <w:r w:rsidRPr="005E58D2">
        <w:rPr>
          <w:rFonts w:ascii="Times New Roman" w:hAnsi="Times New Roman" w:cs="Times New Roman"/>
          <w:spacing w:val="11"/>
          <w:sz w:val="24"/>
          <w:szCs w:val="24"/>
          <w:shd w:val="clear" w:color="auto" w:fill="FFFFFF"/>
        </w:rPr>
        <w:t xml:space="preserve"> </w:t>
      </w:r>
      <w:r w:rsidR="005E58D2" w:rsidRPr="005E58D2">
        <w:rPr>
          <w:rFonts w:ascii="Times New Roman" w:hAnsi="Times New Roman" w:cs="Times New Roman"/>
          <w:spacing w:val="11"/>
          <w:sz w:val="24"/>
          <w:szCs w:val="24"/>
          <w:shd w:val="clear" w:color="auto" w:fill="FFFFFF"/>
        </w:rPr>
        <w:t xml:space="preserve">physique. </w:t>
      </w:r>
      <w:commentRangeStart w:id="46"/>
      <w:r w:rsidR="005E58D2" w:rsidRPr="005E58D2">
        <w:rPr>
          <w:rFonts w:ascii="Times New Roman" w:hAnsi="Times New Roman" w:cs="Times New Roman"/>
          <w:spacing w:val="11"/>
          <w:sz w:val="24"/>
          <w:szCs w:val="24"/>
          <w:shd w:val="clear" w:color="auto" w:fill="FFFFFF"/>
        </w:rPr>
        <w:t>Cependant le laser étant puissant, toutes les m</w:t>
      </w:r>
      <w:r w:rsidR="005E58D2">
        <w:rPr>
          <w:rFonts w:ascii="Times New Roman" w:hAnsi="Times New Roman" w:cs="Times New Roman"/>
          <w:spacing w:val="11"/>
          <w:sz w:val="24"/>
          <w:szCs w:val="24"/>
          <w:shd w:val="clear" w:color="auto" w:fill="FFFFFF"/>
        </w:rPr>
        <w:t>esu</w:t>
      </w:r>
      <w:r w:rsidR="005E58D2" w:rsidRPr="005E58D2">
        <w:rPr>
          <w:rFonts w:ascii="Times New Roman" w:hAnsi="Times New Roman" w:cs="Times New Roman"/>
          <w:spacing w:val="11"/>
          <w:sz w:val="24"/>
          <w:szCs w:val="24"/>
          <w:shd w:val="clear" w:color="auto" w:fill="FFFFFF"/>
        </w:rPr>
        <w:t>res se font à 90°C ou à presque 180° de la source laser afin de ne pas perturber les détecteurs</w:t>
      </w:r>
      <w:r w:rsidR="005E58D2">
        <w:rPr>
          <w:rFonts w:ascii="Times New Roman" w:hAnsi="Times New Roman" w:cs="Times New Roman"/>
          <w:spacing w:val="11"/>
          <w:sz w:val="24"/>
          <w:szCs w:val="24"/>
          <w:shd w:val="clear" w:color="auto" w:fill="FFFFFF"/>
        </w:rPr>
        <w:t>.</w:t>
      </w:r>
      <w:commentRangeEnd w:id="46"/>
      <w:r w:rsidR="0092603C">
        <w:rPr>
          <w:rStyle w:val="Marquedecommentaire"/>
        </w:rPr>
        <w:commentReference w:id="46"/>
      </w:r>
    </w:p>
    <w:tbl>
      <w:tblPr>
        <w:tblStyle w:val="TableauGrille5Fonc-Accentuation21"/>
        <w:tblW w:w="6022" w:type="pct"/>
        <w:tblInd w:w="-714" w:type="dxa"/>
        <w:tblLook w:val="0660" w:firstRow="1" w:lastRow="1" w:firstColumn="0" w:lastColumn="0" w:noHBand="1" w:noVBand="1"/>
      </w:tblPr>
      <w:tblGrid>
        <w:gridCol w:w="6011"/>
        <w:gridCol w:w="5175"/>
      </w:tblGrid>
      <w:tr w:rsidR="0008502B" w14:paraId="336A29BE" w14:textId="77777777" w:rsidTr="00C818AC">
        <w:trPr>
          <w:cnfStyle w:val="100000000000" w:firstRow="1" w:lastRow="0" w:firstColumn="0" w:lastColumn="0" w:oddVBand="0" w:evenVBand="0" w:oddHBand="0" w:evenHBand="0" w:firstRowFirstColumn="0" w:firstRowLastColumn="0" w:lastRowFirstColumn="0" w:lastRowLastColumn="0"/>
        </w:trPr>
        <w:tc>
          <w:tcPr>
            <w:tcW w:w="2663" w:type="pct"/>
            <w:noWrap/>
          </w:tcPr>
          <w:p w14:paraId="7A6FA86C" w14:textId="77777777" w:rsidR="0008502B" w:rsidRDefault="0008502B" w:rsidP="0008502B">
            <w:pPr>
              <w:jc w:val="center"/>
            </w:pPr>
            <w:r>
              <w:t>Avantages</w:t>
            </w:r>
          </w:p>
        </w:tc>
        <w:tc>
          <w:tcPr>
            <w:tcW w:w="2337" w:type="pct"/>
          </w:tcPr>
          <w:p w14:paraId="289D3E42" w14:textId="77777777" w:rsidR="0008502B" w:rsidRDefault="0008502B" w:rsidP="0008502B">
            <w:pPr>
              <w:jc w:val="center"/>
            </w:pPr>
            <w:r>
              <w:t>Inconvénients</w:t>
            </w:r>
          </w:p>
        </w:tc>
      </w:tr>
      <w:tr w:rsidR="005E32E5" w14:paraId="11C1D01F" w14:textId="77777777" w:rsidTr="00C818AC">
        <w:tc>
          <w:tcPr>
            <w:tcW w:w="2663" w:type="pct"/>
            <w:noWrap/>
          </w:tcPr>
          <w:p w14:paraId="0AD0279B" w14:textId="77777777" w:rsidR="0008502B" w:rsidRDefault="0008502B">
            <w:r>
              <w:t>Non destructif et peu de préparation d’échantillon</w:t>
            </w:r>
          </w:p>
        </w:tc>
        <w:tc>
          <w:tcPr>
            <w:tcW w:w="2337" w:type="pct"/>
          </w:tcPr>
          <w:p w14:paraId="6E8C2705" w14:textId="77777777" w:rsidR="0008502B" w:rsidRDefault="005E32E5">
            <w:pPr>
              <w:pStyle w:val="DecimalAligned"/>
            </w:pPr>
            <w:r>
              <w:t>Sensible à la fluorescence</w:t>
            </w:r>
          </w:p>
        </w:tc>
      </w:tr>
      <w:tr w:rsidR="005E32E5" w14:paraId="7FAD41E7" w14:textId="77777777" w:rsidTr="00C818AC">
        <w:trPr>
          <w:trHeight w:val="637"/>
        </w:trPr>
        <w:tc>
          <w:tcPr>
            <w:tcW w:w="2663" w:type="pct"/>
            <w:noWrap/>
          </w:tcPr>
          <w:p w14:paraId="5359FEEA" w14:textId="77777777" w:rsidR="0008502B" w:rsidRDefault="0008502B" w:rsidP="005E58D2">
            <w:r>
              <w:t xml:space="preserve">Mesure in-situ </w:t>
            </w:r>
          </w:p>
        </w:tc>
        <w:tc>
          <w:tcPr>
            <w:tcW w:w="2337" w:type="pct"/>
          </w:tcPr>
          <w:p w14:paraId="3E95460D" w14:textId="77777777" w:rsidR="0008502B" w:rsidRDefault="005E58D2" w:rsidP="005E58D2">
            <w:pPr>
              <w:pStyle w:val="DecimalAligned"/>
              <w:spacing w:line="240" w:lineRule="auto"/>
            </w:pPr>
            <w:r>
              <w:t>Certaines phases ne donnent pas de spectre Raman (</w:t>
            </w:r>
            <w:proofErr w:type="spellStart"/>
            <w:r>
              <w:t>NaCl</w:t>
            </w:r>
            <w:proofErr w:type="spellEnd"/>
            <w:r>
              <w:t>, Au, Cu)</w:t>
            </w:r>
          </w:p>
        </w:tc>
      </w:tr>
      <w:tr w:rsidR="005E32E5" w14:paraId="32E3806C" w14:textId="77777777" w:rsidTr="00C818AC">
        <w:tc>
          <w:tcPr>
            <w:tcW w:w="2663" w:type="pct"/>
            <w:noWrap/>
          </w:tcPr>
          <w:p w14:paraId="34C62B50" w14:textId="77777777" w:rsidR="0008502B" w:rsidRDefault="0008502B">
            <w:r>
              <w:t>Complémentaire à la spectroscopie infrarouge</w:t>
            </w:r>
          </w:p>
          <w:p w14:paraId="31786139" w14:textId="77777777" w:rsidR="0008502B" w:rsidRDefault="0008502B">
            <w:r>
              <w:t>(</w:t>
            </w:r>
            <w:commentRangeStart w:id="47"/>
            <w:r>
              <w:t>ce qui n’est pas visible en I-R l’es</w:t>
            </w:r>
            <w:r w:rsidR="005E58D2">
              <w:t>t</w:t>
            </w:r>
            <w:r>
              <w:t xml:space="preserve"> en Raman et inversement</w:t>
            </w:r>
            <w:commentRangeEnd w:id="47"/>
            <w:r w:rsidR="0092603C">
              <w:rPr>
                <w:rStyle w:val="Marquedecommentaire"/>
              </w:rPr>
              <w:commentReference w:id="47"/>
            </w:r>
            <w:r>
              <w:t>)</w:t>
            </w:r>
          </w:p>
        </w:tc>
        <w:tc>
          <w:tcPr>
            <w:tcW w:w="2337" w:type="pct"/>
          </w:tcPr>
          <w:p w14:paraId="72369448" w14:textId="77777777" w:rsidR="0008502B" w:rsidRDefault="005E58D2" w:rsidP="005E58D2">
            <w:pPr>
              <w:pStyle w:val="DecimalAligned"/>
              <w:spacing w:line="240" w:lineRule="auto"/>
            </w:pPr>
            <w:r>
              <w:t>Les échantillons doivent rester stable malgré l’échauffement local due au laser</w:t>
            </w:r>
          </w:p>
        </w:tc>
      </w:tr>
      <w:tr w:rsidR="00C818AC" w:rsidRPr="00C818AC" w14:paraId="4A7F0793" w14:textId="77777777" w:rsidTr="00C818AC">
        <w:trPr>
          <w:cnfStyle w:val="010000000000" w:firstRow="0" w:lastRow="1" w:firstColumn="0" w:lastColumn="0" w:oddVBand="0" w:evenVBand="0" w:oddHBand="0" w:evenHBand="0" w:firstRowFirstColumn="0" w:firstRowLastColumn="0" w:lastRowFirstColumn="0" w:lastRowLastColumn="0"/>
        </w:trPr>
        <w:tc>
          <w:tcPr>
            <w:tcW w:w="2663" w:type="pct"/>
            <w:noWrap/>
          </w:tcPr>
          <w:p w14:paraId="5CC28939" w14:textId="77777777" w:rsidR="0008502B" w:rsidRPr="005E58D2" w:rsidRDefault="005E32E5">
            <w:pPr>
              <w:rPr>
                <w:b w:val="0"/>
                <w:bCs w:val="0"/>
              </w:rPr>
            </w:pPr>
            <w:r w:rsidRPr="005E58D2">
              <w:rPr>
                <w:b w:val="0"/>
                <w:bCs w:val="0"/>
                <w:color w:val="auto"/>
              </w:rPr>
              <w:lastRenderedPageBreak/>
              <w:t xml:space="preserve">Efficace en présence d’eau </w:t>
            </w:r>
          </w:p>
        </w:tc>
        <w:tc>
          <w:tcPr>
            <w:tcW w:w="2337" w:type="pct"/>
          </w:tcPr>
          <w:p w14:paraId="2E172F51" w14:textId="77777777" w:rsidR="0008502B" w:rsidRPr="00C818AC" w:rsidRDefault="005E58D2">
            <w:pPr>
              <w:rPr>
                <w:b w:val="0"/>
                <w:bCs w:val="0"/>
                <w:color w:val="auto"/>
              </w:rPr>
            </w:pPr>
            <w:r w:rsidRPr="00C818AC">
              <w:rPr>
                <w:b w:val="0"/>
                <w:bCs w:val="0"/>
                <w:color w:val="auto"/>
              </w:rPr>
              <w:t>Acquisition longue si présence de minéraux opaques</w:t>
            </w:r>
          </w:p>
        </w:tc>
      </w:tr>
    </w:tbl>
    <w:p w14:paraId="06526161" w14:textId="77777777" w:rsidR="00F66567" w:rsidRDefault="00F66567" w:rsidP="009E7266">
      <w:pPr>
        <w:spacing w:after="0" w:line="360" w:lineRule="auto"/>
        <w:jc w:val="both"/>
        <w:rPr>
          <w:rFonts w:ascii="Times New Roman" w:hAnsi="Times New Roman" w:cs="Times New Roman"/>
          <w:color w:val="000000" w:themeColor="text1"/>
          <w:sz w:val="24"/>
          <w:szCs w:val="24"/>
          <w:shd w:val="clear" w:color="auto" w:fill="FFFFFF"/>
        </w:rPr>
      </w:pPr>
    </w:p>
    <w:p w14:paraId="216E8AF3" w14:textId="77777777" w:rsidR="00F66567" w:rsidRDefault="00F66567" w:rsidP="009E7266">
      <w:pPr>
        <w:spacing w:after="0" w:line="360" w:lineRule="auto"/>
        <w:jc w:val="both"/>
        <w:rPr>
          <w:rFonts w:ascii="Times New Roman" w:hAnsi="Times New Roman" w:cs="Times New Roman"/>
          <w:color w:val="000000" w:themeColor="text1"/>
          <w:sz w:val="24"/>
          <w:szCs w:val="24"/>
          <w:shd w:val="clear" w:color="auto" w:fill="FFFFFF"/>
        </w:rPr>
      </w:pPr>
    </w:p>
    <w:p w14:paraId="28D55569" w14:textId="77777777" w:rsidR="00F66567" w:rsidRPr="00F66567" w:rsidRDefault="00F66567" w:rsidP="009E7266">
      <w:pPr>
        <w:spacing w:after="0" w:line="360" w:lineRule="auto"/>
        <w:jc w:val="both"/>
        <w:rPr>
          <w:rFonts w:ascii="Times New Roman" w:hAnsi="Times New Roman" w:cs="Times New Roman"/>
          <w:color w:val="000000" w:themeColor="text1"/>
          <w:sz w:val="24"/>
          <w:szCs w:val="24"/>
        </w:rPr>
      </w:pPr>
    </w:p>
    <w:sectPr w:rsidR="00F66567" w:rsidRPr="00F66567" w:rsidSect="005E76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auzid5" w:date="2019-12-02T18:41:00Z" w:initials="c">
    <w:p w14:paraId="1C5FAE0C" w14:textId="77777777" w:rsidR="002975B8" w:rsidRDefault="002975B8">
      <w:pPr>
        <w:pStyle w:val="Commentaire"/>
      </w:pPr>
      <w:r>
        <w:rPr>
          <w:rStyle w:val="Marquedecommentaire"/>
        </w:rPr>
        <w:annotationRef/>
      </w:r>
      <w:r>
        <w:t>C’est lui qui est virtuel</w:t>
      </w:r>
    </w:p>
  </w:comment>
  <w:comment w:id="7" w:author="cauzid5" w:date="2019-12-02T18:42:00Z" w:initials="c">
    <w:p w14:paraId="1DA4C26D" w14:textId="77777777" w:rsidR="002975B8" w:rsidRDefault="002975B8">
      <w:pPr>
        <w:pStyle w:val="Commentaire"/>
      </w:pPr>
      <w:r>
        <w:rPr>
          <w:rStyle w:val="Marquedecommentaire"/>
        </w:rPr>
        <w:annotationRef/>
      </w:r>
      <w:r>
        <w:t xml:space="preserve">Non, la molécule n’émet rien. Si vous </w:t>
      </w:r>
      <w:proofErr w:type="spellStart"/>
      <w:r>
        <w:t>écribez</w:t>
      </w:r>
      <w:proofErr w:type="spellEnd"/>
      <w:r>
        <w:t xml:space="preserve"> ça c’est que vous n’avez pas compris la différence entre émission et diffusion et c’est assez sérieux !</w:t>
      </w:r>
    </w:p>
  </w:comment>
  <w:comment w:id="16" w:author="cauzid5" w:date="2019-12-02T18:44:00Z" w:initials="c">
    <w:p w14:paraId="54C38EB0" w14:textId="77777777" w:rsidR="002975B8" w:rsidRDefault="002975B8">
      <w:pPr>
        <w:pStyle w:val="Commentaire"/>
      </w:pPr>
      <w:r>
        <w:rPr>
          <w:rStyle w:val="Marquedecommentaire"/>
        </w:rPr>
        <w:annotationRef/>
      </w:r>
      <w:r>
        <w:t>Faites une phrase !</w:t>
      </w:r>
    </w:p>
  </w:comment>
  <w:comment w:id="17" w:author="cauzid5" w:date="2019-12-02T18:45:00Z" w:initials="c">
    <w:p w14:paraId="6D45CD87" w14:textId="77777777" w:rsidR="002975B8" w:rsidRDefault="002975B8">
      <w:pPr>
        <w:pStyle w:val="Commentaire"/>
      </w:pPr>
      <w:r>
        <w:rPr>
          <w:rStyle w:val="Marquedecommentaire"/>
        </w:rPr>
        <w:annotationRef/>
      </w:r>
      <w:r>
        <w:t>Laquelle ?</w:t>
      </w:r>
    </w:p>
  </w:comment>
  <w:comment w:id="21" w:author="cauzid5" w:date="2019-12-02T18:46:00Z" w:initials="c">
    <w:p w14:paraId="29EA9AD9" w14:textId="77777777" w:rsidR="002975B8" w:rsidRDefault="002975B8">
      <w:pPr>
        <w:pStyle w:val="Commentaire"/>
      </w:pPr>
      <w:r>
        <w:rPr>
          <w:rStyle w:val="Marquedecommentaire"/>
        </w:rPr>
        <w:annotationRef/>
      </w:r>
      <w:r>
        <w:t>Reconnaître ?</w:t>
      </w:r>
    </w:p>
  </w:comment>
  <w:comment w:id="22" w:author="cauzid5" w:date="2019-12-02T18:46:00Z" w:initials="c">
    <w:p w14:paraId="28433267" w14:textId="77777777" w:rsidR="002975B8" w:rsidRDefault="002975B8">
      <w:pPr>
        <w:pStyle w:val="Commentaire"/>
      </w:pPr>
      <w:r>
        <w:rPr>
          <w:rStyle w:val="Marquedecommentaire"/>
        </w:rPr>
        <w:annotationRef/>
      </w:r>
      <w:r>
        <w:t>toujours</w:t>
      </w:r>
    </w:p>
  </w:comment>
  <w:comment w:id="24" w:author="cauzid5" w:date="2019-12-02T18:47:00Z" w:initials="c">
    <w:p w14:paraId="34F15C68" w14:textId="77777777" w:rsidR="002975B8" w:rsidRDefault="002975B8">
      <w:pPr>
        <w:pStyle w:val="Commentaire"/>
      </w:pPr>
      <w:r>
        <w:rPr>
          <w:rStyle w:val="Marquedecommentaire"/>
        </w:rPr>
        <w:annotationRef/>
      </w:r>
      <w:r>
        <w:t xml:space="preserve">NON ! Les molécules n’émettent rien ! Même erreur (grave) que plus haut. </w:t>
      </w:r>
    </w:p>
  </w:comment>
  <w:comment w:id="36" w:author="cauzid5" w:date="2019-12-02T18:49:00Z" w:initials="c">
    <w:p w14:paraId="2A72C418" w14:textId="77777777" w:rsidR="0092603C" w:rsidRDefault="0092603C">
      <w:pPr>
        <w:pStyle w:val="Commentaire"/>
      </w:pPr>
      <w:r>
        <w:rPr>
          <w:rStyle w:val="Marquedecommentaire"/>
        </w:rPr>
        <w:annotationRef/>
      </w:r>
      <w:r>
        <w:t>Qu’</w:t>
      </w:r>
      <w:proofErr w:type="spellStart"/>
      <w:r>
        <w:t>estce</w:t>
      </w:r>
      <w:proofErr w:type="spellEnd"/>
      <w:r>
        <w:t xml:space="preserve"> </w:t>
      </w:r>
      <w:proofErr w:type="spellStart"/>
      <w:r>
        <w:t>qu</w:t>
      </w:r>
      <w:proofErr w:type="spellEnd"/>
      <w:r>
        <w:t xml:space="preserve"> l’infrarouge vient faire là ?</w:t>
      </w:r>
    </w:p>
  </w:comment>
  <w:comment w:id="39" w:author="cauzid5" w:date="2019-12-02T18:50:00Z" w:initials="c">
    <w:p w14:paraId="0FD99D0C" w14:textId="77777777" w:rsidR="0092603C" w:rsidRDefault="0092603C">
      <w:pPr>
        <w:pStyle w:val="Commentaire"/>
      </w:pPr>
      <w:r>
        <w:rPr>
          <w:rStyle w:val="Marquedecommentaire"/>
        </w:rPr>
        <w:annotationRef/>
      </w:r>
      <w:r>
        <w:t>C’est-à-dire qu’un électron sera transféré vers une orbitale moléculaire excitée</w:t>
      </w:r>
    </w:p>
  </w:comment>
  <w:comment w:id="40" w:author="cauzid5" w:date="2019-12-02T18:51:00Z" w:initials="c">
    <w:p w14:paraId="2A6A7E0C" w14:textId="77777777" w:rsidR="0092603C" w:rsidRDefault="0092603C">
      <w:pPr>
        <w:pStyle w:val="Commentaire"/>
      </w:pPr>
      <w:r>
        <w:rPr>
          <w:rStyle w:val="Marquedecommentaire"/>
        </w:rPr>
        <w:annotationRef/>
      </w:r>
      <w:r>
        <w:t>NON, encore une fois vous mélangez des choses qui devraient être acquises. Lorsqu’un système absorbe de l’énergie, il n’émet rien, c’est quand il se relaxe, donc qu’il restitue de l’énergie, qu’il émettra des photons</w:t>
      </w:r>
    </w:p>
  </w:comment>
  <w:comment w:id="41" w:author="cauzid5" w:date="2019-12-02T18:52:00Z" w:initials="c">
    <w:p w14:paraId="52725E09" w14:textId="77777777" w:rsidR="0092603C" w:rsidRDefault="0092603C">
      <w:pPr>
        <w:pStyle w:val="Commentaire"/>
      </w:pPr>
      <w:r>
        <w:rPr>
          <w:rStyle w:val="Marquedecommentaire"/>
        </w:rPr>
        <w:annotationRef/>
      </w:r>
      <w:r>
        <w:t xml:space="preserve">Votre explication n’est pas claire. </w:t>
      </w:r>
    </w:p>
  </w:comment>
  <w:comment w:id="43" w:author="cauzid5" w:date="2019-12-02T18:52:00Z" w:initials="c">
    <w:p w14:paraId="088E6AA5" w14:textId="77777777" w:rsidR="0092603C" w:rsidRDefault="0092603C">
      <w:pPr>
        <w:pStyle w:val="Commentaire"/>
      </w:pPr>
      <w:r>
        <w:rPr>
          <w:rStyle w:val="Marquedecommentaire"/>
        </w:rPr>
        <w:annotationRef/>
      </w:r>
      <w:r>
        <w:t>Si elles sont dans le domaine infrarouge, alors elles ne sont pas dans le domaine visible !</w:t>
      </w:r>
    </w:p>
  </w:comment>
  <w:comment w:id="46" w:author="cauzid5" w:date="2019-12-02T18:53:00Z" w:initials="c">
    <w:p w14:paraId="5A9DFA95" w14:textId="77777777" w:rsidR="0092603C" w:rsidRDefault="0092603C">
      <w:pPr>
        <w:pStyle w:val="Commentaire"/>
      </w:pPr>
      <w:r>
        <w:rPr>
          <w:rStyle w:val="Marquedecommentaire"/>
        </w:rPr>
        <w:annotationRef/>
      </w:r>
      <w:r>
        <w:t>Ce n’est pas exprimé de manière rigoureuse. Vous devez beaucoup progresser encore</w:t>
      </w:r>
    </w:p>
  </w:comment>
  <w:comment w:id="47" w:author="cauzid5" w:date="2019-12-02T18:54:00Z" w:initials="c">
    <w:p w14:paraId="79A2FA45" w14:textId="77777777" w:rsidR="0092603C" w:rsidRDefault="0092603C">
      <w:pPr>
        <w:pStyle w:val="Commentaire"/>
      </w:pPr>
      <w:r>
        <w:rPr>
          <w:rStyle w:val="Marquedecommentaire"/>
        </w:rPr>
        <w:annotationRef/>
      </w:r>
      <w:r>
        <w:t>En général mais pas systématiquement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5FAE0C" w15:done="0"/>
  <w15:commentEx w15:paraId="1DA4C26D" w15:done="0"/>
  <w15:commentEx w15:paraId="54C38EB0" w15:done="0"/>
  <w15:commentEx w15:paraId="6D45CD87" w15:done="0"/>
  <w15:commentEx w15:paraId="29EA9AD9" w15:done="0"/>
  <w15:commentEx w15:paraId="28433267" w15:done="0"/>
  <w15:commentEx w15:paraId="34F15C68" w15:done="0"/>
  <w15:commentEx w15:paraId="2A72C418" w15:done="0"/>
  <w15:commentEx w15:paraId="0FD99D0C" w15:done="0"/>
  <w15:commentEx w15:paraId="2A6A7E0C" w15:done="0"/>
  <w15:commentEx w15:paraId="52725E09" w15:done="0"/>
  <w15:commentEx w15:paraId="088E6AA5" w15:done="0"/>
  <w15:commentEx w15:paraId="5A9DFA95" w15:done="0"/>
  <w15:commentEx w15:paraId="79A2FA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5FAE0C" w16cid:durableId="21923B96"/>
  <w16cid:commentId w16cid:paraId="1DA4C26D" w16cid:durableId="21923B97"/>
  <w16cid:commentId w16cid:paraId="54C38EB0" w16cid:durableId="21923B98"/>
  <w16cid:commentId w16cid:paraId="6D45CD87" w16cid:durableId="21923B99"/>
  <w16cid:commentId w16cid:paraId="29EA9AD9" w16cid:durableId="21923B9A"/>
  <w16cid:commentId w16cid:paraId="28433267" w16cid:durableId="21923B9B"/>
  <w16cid:commentId w16cid:paraId="34F15C68" w16cid:durableId="21923B9C"/>
  <w16cid:commentId w16cid:paraId="2A72C418" w16cid:durableId="21923B9D"/>
  <w16cid:commentId w16cid:paraId="0FD99D0C" w16cid:durableId="21923B9E"/>
  <w16cid:commentId w16cid:paraId="2A6A7E0C" w16cid:durableId="21923B9F"/>
  <w16cid:commentId w16cid:paraId="52725E09" w16cid:durableId="21923BA0"/>
  <w16cid:commentId w16cid:paraId="088E6AA5" w16cid:durableId="21923BA1"/>
  <w16cid:commentId w16cid:paraId="5A9DFA95" w16cid:durableId="21923BA2"/>
  <w16cid:commentId w16cid:paraId="79A2FA45" w16cid:durableId="21923B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F4927"/>
    <w:multiLevelType w:val="hybridMultilevel"/>
    <w:tmpl w:val="60EA8818"/>
    <w:lvl w:ilvl="0" w:tplc="1E5E67B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hamed Ait Slimani">
    <w15:presenceInfo w15:providerId="AD" w15:userId="S-1-5-21-2016635700-1495810237-3208286788-4675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B4902"/>
    <w:rsid w:val="0008502B"/>
    <w:rsid w:val="000A203B"/>
    <w:rsid w:val="000B4902"/>
    <w:rsid w:val="001E6D21"/>
    <w:rsid w:val="002655F1"/>
    <w:rsid w:val="0027236A"/>
    <w:rsid w:val="00273A62"/>
    <w:rsid w:val="002975B8"/>
    <w:rsid w:val="002D4375"/>
    <w:rsid w:val="00301A5A"/>
    <w:rsid w:val="00323749"/>
    <w:rsid w:val="00345B12"/>
    <w:rsid w:val="00542814"/>
    <w:rsid w:val="005E32E5"/>
    <w:rsid w:val="005E58D2"/>
    <w:rsid w:val="005E7687"/>
    <w:rsid w:val="00612201"/>
    <w:rsid w:val="006B4127"/>
    <w:rsid w:val="007966AB"/>
    <w:rsid w:val="007B2896"/>
    <w:rsid w:val="007B7AD1"/>
    <w:rsid w:val="007D0806"/>
    <w:rsid w:val="007D40CF"/>
    <w:rsid w:val="00897D9E"/>
    <w:rsid w:val="00900A4D"/>
    <w:rsid w:val="0092603C"/>
    <w:rsid w:val="0097623A"/>
    <w:rsid w:val="009E35E0"/>
    <w:rsid w:val="009E7266"/>
    <w:rsid w:val="00A16D22"/>
    <w:rsid w:val="00A45D74"/>
    <w:rsid w:val="00B53860"/>
    <w:rsid w:val="00B831A3"/>
    <w:rsid w:val="00C03529"/>
    <w:rsid w:val="00C104B5"/>
    <w:rsid w:val="00C173A7"/>
    <w:rsid w:val="00C36077"/>
    <w:rsid w:val="00C818AC"/>
    <w:rsid w:val="00D3183D"/>
    <w:rsid w:val="00EB5962"/>
    <w:rsid w:val="00EF6944"/>
    <w:rsid w:val="00F66567"/>
    <w:rsid w:val="00F75B21"/>
    <w:rsid w:val="00FB39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C9F4C7"/>
  <w15:docId w15:val="{41AAA660-ECFC-411E-AB3E-24D9A615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68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35E0"/>
    <w:pPr>
      <w:ind w:left="720"/>
      <w:contextualSpacing/>
    </w:pPr>
  </w:style>
  <w:style w:type="paragraph" w:styleId="Lgende">
    <w:name w:val="caption"/>
    <w:basedOn w:val="Normal"/>
    <w:next w:val="Normal"/>
    <w:uiPriority w:val="35"/>
    <w:unhideWhenUsed/>
    <w:qFormat/>
    <w:rsid w:val="00EB5962"/>
    <w:pPr>
      <w:spacing w:after="200" w:line="240" w:lineRule="auto"/>
    </w:pPr>
    <w:rPr>
      <w:i/>
      <w:iCs/>
      <w:color w:val="44546A" w:themeColor="text2"/>
      <w:sz w:val="18"/>
      <w:szCs w:val="18"/>
    </w:rPr>
  </w:style>
  <w:style w:type="paragraph" w:customStyle="1" w:styleId="DecimalAligned">
    <w:name w:val="Decimal Aligned"/>
    <w:basedOn w:val="Normal"/>
    <w:uiPriority w:val="40"/>
    <w:qFormat/>
    <w:rsid w:val="0008502B"/>
    <w:pPr>
      <w:tabs>
        <w:tab w:val="decimal" w:pos="360"/>
      </w:tabs>
      <w:spacing w:after="200" w:line="276" w:lineRule="auto"/>
    </w:pPr>
    <w:rPr>
      <w:rFonts w:eastAsiaTheme="minorEastAsia" w:cs="Times New Roman"/>
      <w:lang w:eastAsia="fr-FR"/>
    </w:rPr>
  </w:style>
  <w:style w:type="paragraph" w:styleId="Notedebasdepage">
    <w:name w:val="footnote text"/>
    <w:basedOn w:val="Normal"/>
    <w:link w:val="NotedebasdepageCar"/>
    <w:uiPriority w:val="99"/>
    <w:unhideWhenUsed/>
    <w:rsid w:val="0008502B"/>
    <w:pPr>
      <w:spacing w:after="0" w:line="240" w:lineRule="auto"/>
    </w:pPr>
    <w:rPr>
      <w:rFonts w:eastAsiaTheme="minorEastAsia" w:cs="Times New Roman"/>
      <w:sz w:val="20"/>
      <w:szCs w:val="20"/>
      <w:lang w:eastAsia="fr-FR"/>
    </w:rPr>
  </w:style>
  <w:style w:type="character" w:customStyle="1" w:styleId="NotedebasdepageCar">
    <w:name w:val="Note de bas de page Car"/>
    <w:basedOn w:val="Policepardfaut"/>
    <w:link w:val="Notedebasdepage"/>
    <w:uiPriority w:val="99"/>
    <w:rsid w:val="0008502B"/>
    <w:rPr>
      <w:rFonts w:eastAsiaTheme="minorEastAsia" w:cs="Times New Roman"/>
      <w:sz w:val="20"/>
      <w:szCs w:val="20"/>
      <w:lang w:eastAsia="fr-FR"/>
    </w:rPr>
  </w:style>
  <w:style w:type="character" w:styleId="Accentuationlgre">
    <w:name w:val="Subtle Emphasis"/>
    <w:basedOn w:val="Policepardfaut"/>
    <w:uiPriority w:val="19"/>
    <w:qFormat/>
    <w:rsid w:val="0008502B"/>
    <w:rPr>
      <w:i/>
      <w:iCs/>
    </w:rPr>
  </w:style>
  <w:style w:type="table" w:styleId="Trameclaire-Accent1">
    <w:name w:val="Light Shading Accent 1"/>
    <w:basedOn w:val="TableauNormal"/>
    <w:uiPriority w:val="60"/>
    <w:rsid w:val="0008502B"/>
    <w:pPr>
      <w:spacing w:after="0" w:line="240" w:lineRule="auto"/>
    </w:pPr>
    <w:rPr>
      <w:rFonts w:eastAsiaTheme="minorEastAsia"/>
      <w:color w:val="2F5496" w:themeColor="accent1" w:themeShade="BF"/>
      <w:lang w:eastAsia="fr-FR"/>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Tableausimple21">
    <w:name w:val="Tableau simple 21"/>
    <w:basedOn w:val="TableauNormal"/>
    <w:uiPriority w:val="42"/>
    <w:rsid w:val="000850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4-Accentuation21">
    <w:name w:val="Tableau Grille 4 - Accentuation 21"/>
    <w:basedOn w:val="TableauNormal"/>
    <w:uiPriority w:val="49"/>
    <w:rsid w:val="0008502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lledutableau">
    <w:name w:val="Table Grid"/>
    <w:basedOn w:val="TableauNormal"/>
    <w:uiPriority w:val="39"/>
    <w:rsid w:val="0008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5Fonc-Accentuation21">
    <w:name w:val="Tableau Grille 5 Foncé - Accentuation 21"/>
    <w:basedOn w:val="TableauNormal"/>
    <w:uiPriority w:val="50"/>
    <w:rsid w:val="002655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shd w:val="clear" w:color="auto" w:fill="F7CAAC" w:themeFill="accent2" w:themeFillTint="6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extedebulles">
    <w:name w:val="Balloon Text"/>
    <w:basedOn w:val="Normal"/>
    <w:link w:val="TextedebullesCar"/>
    <w:uiPriority w:val="99"/>
    <w:semiHidden/>
    <w:unhideWhenUsed/>
    <w:rsid w:val="002975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75B8"/>
    <w:rPr>
      <w:rFonts w:ascii="Tahoma" w:hAnsi="Tahoma" w:cs="Tahoma"/>
      <w:sz w:val="16"/>
      <w:szCs w:val="16"/>
    </w:rPr>
  </w:style>
  <w:style w:type="character" w:styleId="Marquedecommentaire">
    <w:name w:val="annotation reference"/>
    <w:basedOn w:val="Policepardfaut"/>
    <w:uiPriority w:val="99"/>
    <w:semiHidden/>
    <w:unhideWhenUsed/>
    <w:rsid w:val="002975B8"/>
    <w:rPr>
      <w:sz w:val="16"/>
      <w:szCs w:val="16"/>
    </w:rPr>
  </w:style>
  <w:style w:type="paragraph" w:styleId="Commentaire">
    <w:name w:val="annotation text"/>
    <w:basedOn w:val="Normal"/>
    <w:link w:val="CommentaireCar"/>
    <w:uiPriority w:val="99"/>
    <w:semiHidden/>
    <w:unhideWhenUsed/>
    <w:rsid w:val="002975B8"/>
    <w:pPr>
      <w:spacing w:line="240" w:lineRule="auto"/>
    </w:pPr>
    <w:rPr>
      <w:sz w:val="20"/>
      <w:szCs w:val="20"/>
    </w:rPr>
  </w:style>
  <w:style w:type="character" w:customStyle="1" w:styleId="CommentaireCar">
    <w:name w:val="Commentaire Car"/>
    <w:basedOn w:val="Policepardfaut"/>
    <w:link w:val="Commentaire"/>
    <w:uiPriority w:val="99"/>
    <w:semiHidden/>
    <w:rsid w:val="002975B8"/>
    <w:rPr>
      <w:sz w:val="20"/>
      <w:szCs w:val="20"/>
    </w:rPr>
  </w:style>
  <w:style w:type="paragraph" w:styleId="Objetducommentaire">
    <w:name w:val="annotation subject"/>
    <w:basedOn w:val="Commentaire"/>
    <w:next w:val="Commentaire"/>
    <w:link w:val="ObjetducommentaireCar"/>
    <w:uiPriority w:val="99"/>
    <w:semiHidden/>
    <w:unhideWhenUsed/>
    <w:rsid w:val="002975B8"/>
    <w:rPr>
      <w:b/>
      <w:bCs/>
    </w:rPr>
  </w:style>
  <w:style w:type="character" w:customStyle="1" w:styleId="ObjetducommentaireCar">
    <w:name w:val="Objet du commentaire Car"/>
    <w:basedOn w:val="CommentaireCar"/>
    <w:link w:val="Objetducommentaire"/>
    <w:uiPriority w:val="99"/>
    <w:semiHidden/>
    <w:rsid w:val="002975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39DE39-B91D-48E1-9785-F38199265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940</Words>
  <Characters>5176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Ait Slimani</dc:creator>
  <cp:lastModifiedBy>Mohamed Ait Slimani</cp:lastModifiedBy>
  <cp:revision>4</cp:revision>
  <dcterms:created xsi:type="dcterms:W3CDTF">2019-12-02T17:54:00Z</dcterms:created>
  <dcterms:modified xsi:type="dcterms:W3CDTF">2019-12-04T13:49:00Z</dcterms:modified>
</cp:coreProperties>
</file>