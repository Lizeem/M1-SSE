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C71" w:rsidRDefault="00465C71" w:rsidP="00465C71"/>
    <w:p w:rsidR="00465C71" w:rsidRDefault="00465C71" w:rsidP="00465C71">
      <w:pPr>
        <w:rPr>
          <w:rFonts w:cs="Arial"/>
          <w:b/>
          <w:bCs/>
          <w:u w:val="single"/>
        </w:rPr>
      </w:pPr>
      <w:r>
        <w:rPr>
          <w:rFonts w:cstheme="minorHAnsi"/>
          <w:noProof/>
          <w:lang w:eastAsia="fr-FR"/>
        </w:rPr>
        <w:drawing>
          <wp:anchor distT="0" distB="0" distL="114300" distR="114300" simplePos="0" relativeHeight="251666432" behindDoc="1" locked="0" layoutInCell="1" allowOverlap="1">
            <wp:simplePos x="0" y="0"/>
            <wp:positionH relativeFrom="margin">
              <wp:posOffset>3545478</wp:posOffset>
            </wp:positionH>
            <wp:positionV relativeFrom="paragraph">
              <wp:posOffset>-630465</wp:posOffset>
            </wp:positionV>
            <wp:extent cx="2771775" cy="1419225"/>
            <wp:effectExtent l="0" t="0" r="9525" b="9525"/>
            <wp:wrapNone/>
            <wp:docPr id="27" name="Image 27" descr="C:\Users\muriel\AppData\Local\Microsoft\Windows\INetCache\Content.MSO\8538BA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iel\AppData\Local\Microsoft\Windows\INetCache\Content.MSO\8538BA5B.tm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1775" cy="1419225"/>
                    </a:xfrm>
                    <a:prstGeom prst="rect">
                      <a:avLst/>
                    </a:prstGeom>
                    <a:noFill/>
                    <a:ln>
                      <a:noFill/>
                    </a:ln>
                  </pic:spPr>
                </pic:pic>
              </a:graphicData>
            </a:graphic>
          </wp:anchor>
        </w:drawing>
      </w:r>
      <w:r w:rsidRPr="00571ADF">
        <w:rPr>
          <w:noProof/>
          <w:lang w:eastAsia="fr-FR"/>
        </w:rPr>
        <w:drawing>
          <wp:anchor distT="0" distB="0" distL="114300" distR="114300" simplePos="0" relativeHeight="251668480" behindDoc="1" locked="0" layoutInCell="1" allowOverlap="1">
            <wp:simplePos x="0" y="0"/>
            <wp:positionH relativeFrom="column">
              <wp:posOffset>-443048</wp:posOffset>
            </wp:positionH>
            <wp:positionV relativeFrom="paragraph">
              <wp:posOffset>-486591</wp:posOffset>
            </wp:positionV>
            <wp:extent cx="1934845" cy="1104900"/>
            <wp:effectExtent l="0" t="0" r="8255" b="0"/>
            <wp:wrapNone/>
            <wp:docPr id="28" name="Image 8" descr="UL.jpg"/>
            <wp:cNvGraphicFramePr/>
            <a:graphic xmlns:a="http://schemas.openxmlformats.org/drawingml/2006/main">
              <a:graphicData uri="http://schemas.openxmlformats.org/drawingml/2006/picture">
                <pic:pic xmlns:pic="http://schemas.openxmlformats.org/drawingml/2006/picture">
                  <pic:nvPicPr>
                    <pic:cNvPr id="6" name="Image 8" descr="UL.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0422"/>
                    <a:stretch>
                      <a:fillRect/>
                    </a:stretch>
                  </pic:blipFill>
                  <pic:spPr bwMode="auto">
                    <a:xfrm>
                      <a:off x="0" y="0"/>
                      <a:ext cx="1934845" cy="1104900"/>
                    </a:xfrm>
                    <a:prstGeom prst="rect">
                      <a:avLst/>
                    </a:prstGeom>
                    <a:noFill/>
                    <a:ln>
                      <a:noFill/>
                    </a:ln>
                  </pic:spPr>
                </pic:pic>
              </a:graphicData>
            </a:graphic>
          </wp:anchor>
        </w:drawing>
      </w:r>
      <w:r w:rsidRPr="00571ADF">
        <w:rPr>
          <w:rFonts w:cs="Arial"/>
        </w:rPr>
        <w:t xml:space="preserve">                                                       </w:t>
      </w:r>
    </w:p>
    <w:p w:rsidR="00465C71" w:rsidRDefault="00465C71" w:rsidP="00465C71">
      <w:pPr>
        <w:rPr>
          <w:rFonts w:cs="Arial"/>
        </w:rPr>
      </w:pPr>
      <w:r>
        <w:rPr>
          <w:rFonts w:cs="Arial"/>
        </w:rPr>
        <w:tab/>
      </w:r>
      <w:r>
        <w:rPr>
          <w:rFonts w:cs="Arial"/>
        </w:rPr>
        <w:tab/>
      </w:r>
    </w:p>
    <w:p w:rsidR="00465C71" w:rsidRDefault="00465C71" w:rsidP="00465C71">
      <w:pPr>
        <w:rPr>
          <w:rFonts w:cs="Arial"/>
        </w:rPr>
      </w:pPr>
    </w:p>
    <w:p w:rsidR="00465C71" w:rsidRDefault="00465C71" w:rsidP="00465C71">
      <w:pPr>
        <w:rPr>
          <w:rFonts w:cs="Arial"/>
          <w:b/>
          <w:bCs/>
          <w:sz w:val="44"/>
          <w:szCs w:val="44"/>
        </w:rPr>
      </w:pPr>
    </w:p>
    <w:p w:rsidR="00465C71" w:rsidRDefault="00465C71" w:rsidP="00465C71">
      <w:pPr>
        <w:jc w:val="center"/>
        <w:rPr>
          <w:rFonts w:cs="Arial"/>
          <w:b/>
          <w:bCs/>
          <w:sz w:val="44"/>
          <w:szCs w:val="44"/>
        </w:rPr>
      </w:pPr>
      <w:r>
        <w:rPr>
          <w:rFonts w:cs="Arial"/>
          <w:b/>
          <w:bCs/>
          <w:sz w:val="44"/>
          <w:szCs w:val="44"/>
        </w:rPr>
        <w:t xml:space="preserve">UE Spectroscopie </w:t>
      </w:r>
    </w:p>
    <w:p w:rsidR="00465C71" w:rsidRDefault="00465C71" w:rsidP="00465C71">
      <w:pPr>
        <w:rPr>
          <w:rFonts w:cs="Arial"/>
          <w:b/>
          <w:bCs/>
          <w:u w:val="single"/>
        </w:rPr>
      </w:pPr>
    </w:p>
    <w:p w:rsidR="00465C71" w:rsidRDefault="00465C71" w:rsidP="00465C71">
      <w:pPr>
        <w:rPr>
          <w:rFonts w:cs="Arial"/>
          <w:b/>
          <w:bCs/>
          <w:u w:val="single"/>
        </w:rPr>
      </w:pPr>
    </w:p>
    <w:p w:rsidR="00465C71" w:rsidRPr="00465C71" w:rsidRDefault="00465C71" w:rsidP="00465C71">
      <w:pPr>
        <w:jc w:val="center"/>
        <w:rPr>
          <w:rFonts w:cs="Arial"/>
          <w:b/>
          <w:bCs/>
          <w:color w:val="FF0000"/>
          <w:sz w:val="72"/>
          <w:szCs w:val="56"/>
        </w:rPr>
      </w:pPr>
      <w:r w:rsidRPr="00465C71">
        <w:rPr>
          <w:rFonts w:cs="Arial"/>
          <w:b/>
          <w:bCs/>
          <w:color w:val="FF0000"/>
          <w:sz w:val="72"/>
          <w:szCs w:val="56"/>
        </w:rPr>
        <w:t>Résonance magnétique</w:t>
      </w:r>
      <w:r>
        <w:rPr>
          <w:rFonts w:cs="Arial"/>
          <w:b/>
          <w:bCs/>
          <w:color w:val="FF0000"/>
          <w:sz w:val="72"/>
          <w:szCs w:val="56"/>
        </w:rPr>
        <w:t xml:space="preserve"> </w:t>
      </w:r>
      <w:r w:rsidRPr="00465C71">
        <w:rPr>
          <w:rFonts w:cs="Arial"/>
          <w:b/>
          <w:bCs/>
          <w:color w:val="FF0000"/>
          <w:sz w:val="72"/>
          <w:szCs w:val="56"/>
        </w:rPr>
        <w:t xml:space="preserve">nucléaire </w:t>
      </w:r>
      <w:r>
        <w:rPr>
          <w:rFonts w:cs="Arial"/>
          <w:b/>
          <w:bCs/>
          <w:color w:val="FF0000"/>
          <w:sz w:val="72"/>
          <w:szCs w:val="56"/>
        </w:rPr>
        <w:t>(RMN)</w:t>
      </w:r>
    </w:p>
    <w:p w:rsidR="00465C71" w:rsidRDefault="00465C71" w:rsidP="00465C71">
      <w:pPr>
        <w:rPr>
          <w:rFonts w:cs="Arial"/>
          <w:b/>
          <w:bCs/>
          <w:u w:val="single"/>
        </w:rPr>
      </w:pPr>
    </w:p>
    <w:p w:rsidR="00465C71" w:rsidRDefault="00465C71" w:rsidP="00465C71">
      <w:pPr>
        <w:rPr>
          <w:rFonts w:cs="Arial"/>
          <w:b/>
          <w:bCs/>
          <w:u w:val="single"/>
        </w:rPr>
      </w:pPr>
    </w:p>
    <w:p w:rsidR="00465C71" w:rsidRDefault="00465C71" w:rsidP="00465C71">
      <w:pPr>
        <w:rPr>
          <w:rFonts w:cs="Arial"/>
          <w:b/>
          <w:bCs/>
          <w:u w:val="single"/>
        </w:rPr>
      </w:pPr>
    </w:p>
    <w:p w:rsidR="00465C71" w:rsidRDefault="00465C71" w:rsidP="00465C71">
      <w:pPr>
        <w:jc w:val="center"/>
        <w:rPr>
          <w:rFonts w:cs="Arial"/>
          <w:b/>
          <w:bCs/>
          <w:u w:val="single"/>
        </w:rPr>
      </w:pPr>
    </w:p>
    <w:p w:rsidR="00465C71" w:rsidRPr="00AB12FB" w:rsidRDefault="00F3630C" w:rsidP="00465C71">
      <w:pPr>
        <w:rPr>
          <w:rFonts w:cs="Arial"/>
          <w:b/>
          <w:bCs/>
          <w:u w:val="single"/>
        </w:rPr>
      </w:pPr>
      <w:r w:rsidRPr="00F3630C">
        <w:rPr>
          <w:rFonts w:cs="Arial"/>
          <w:b/>
          <w:bCs/>
          <w:noProof/>
          <w:szCs w:val="24"/>
          <w:u w:val="single"/>
        </w:rPr>
        <w:pict>
          <v:shapetype id="_x0000_t202" coordsize="21600,21600" o:spt="202" path="m,l,21600r21600,l21600,xe">
            <v:stroke joinstyle="miter"/>
            <v:path gradientshapeok="t" o:connecttype="rect"/>
          </v:shapetype>
          <v:shape id="Zone de texte 26" o:spid="_x0000_s1026" type="#_x0000_t202" style="position:absolute;left:0;text-align:left;margin-left:-36.35pt;margin-top:12.9pt;width:248.25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" filled="f" stroked="f" strokeweight=".5pt">
            <v:textbox>
              <w:txbxContent>
                <w:p w:rsidR="00674FD0" w:rsidRPr="00465C71" w:rsidRDefault="00674FD0" w:rsidP="00465C71">
                  <w:pPr>
                    <w:rPr>
                      <w:rFonts w:cs="Arial"/>
                      <w:b/>
                      <w:bCs/>
                      <w:sz w:val="32"/>
                      <w:szCs w:val="28"/>
                    </w:rPr>
                  </w:pPr>
                  <w:r w:rsidRPr="00465C71">
                    <w:rPr>
                      <w:rFonts w:cs="Arial"/>
                      <w:b/>
                      <w:bCs/>
                      <w:sz w:val="32"/>
                      <w:szCs w:val="28"/>
                    </w:rPr>
                    <w:t>David BRAS</w:t>
                  </w:r>
                </w:p>
                <w:p w:rsidR="00674FD0" w:rsidRPr="00465C71" w:rsidRDefault="00674FD0" w:rsidP="00465C71">
                  <w:pPr>
                    <w:rPr>
                      <w:rFonts w:cs="Arial"/>
                      <w:b/>
                      <w:bCs/>
                      <w:sz w:val="32"/>
                      <w:szCs w:val="28"/>
                    </w:rPr>
                  </w:pPr>
                  <w:r w:rsidRPr="00465C71">
                    <w:rPr>
                      <w:rFonts w:cs="Arial"/>
                      <w:b/>
                      <w:bCs/>
                      <w:sz w:val="32"/>
                      <w:szCs w:val="28"/>
                    </w:rPr>
                    <w:t>Victor PIERREL</w:t>
                  </w:r>
                </w:p>
              </w:txbxContent>
            </v:textbox>
          </v:shape>
        </w:pict>
      </w:r>
    </w:p>
    <w:p w:rsidR="00465C71" w:rsidRDefault="00465C71" w:rsidP="00465C71">
      <w:pPr>
        <w:ind w:firstLine="708"/>
      </w:pPr>
    </w:p>
    <w:p w:rsidR="00465C71" w:rsidRDefault="00465C71" w:rsidP="00465C71"/>
    <w:p w:rsidR="00465C71" w:rsidRDefault="00465C71" w:rsidP="00465C71"/>
    <w:p w:rsidR="00465C71" w:rsidRDefault="00465C71" w:rsidP="00465C71"/>
    <w:p w:rsidR="00DB027E" w:rsidRDefault="00DB027E" w:rsidP="00465C71"/>
    <w:p w:rsidR="00DB027E" w:rsidRDefault="00DB027E" w:rsidP="00465C71"/>
    <w:p w:rsidR="00DB027E" w:rsidRDefault="00DB027E" w:rsidP="00465C71"/>
    <w:p w:rsidR="00DB027E" w:rsidRDefault="00DB027E" w:rsidP="00465C71"/>
    <w:p w:rsidR="00DB027E" w:rsidRDefault="00DB027E" w:rsidP="00465C71"/>
    <w:p w:rsidR="00DB027E" w:rsidRDefault="00DB027E" w:rsidP="00465C71"/>
    <w:p w:rsidR="00DB027E" w:rsidRDefault="00DB027E" w:rsidP="00465C71"/>
    <w:p w:rsidR="00DB027E" w:rsidRDefault="00DB027E" w:rsidP="00465C71"/>
    <w:p w:rsidR="00DB027E" w:rsidRDefault="00DB027E" w:rsidP="00465C71"/>
    <w:p w:rsidR="00DB027E" w:rsidRDefault="00DB027E" w:rsidP="00465C71"/>
    <w:p w:rsidR="00465C71" w:rsidRPr="00465C71" w:rsidRDefault="00465C71" w:rsidP="005E013D">
      <w:pPr>
        <w:jc w:val="center"/>
        <w:rPr>
          <w:b/>
          <w:bCs/>
        </w:rPr>
        <w:sectPr w:rsidR="00465C71" w:rsidRPr="00465C71">
          <w:footerReference w:type="default" r:id="rId10"/>
          <w:pgSz w:w="11906" w:h="16838"/>
          <w:pgMar w:top="1417" w:right="1417" w:bottom="1417" w:left="1417" w:header="708" w:footer="708" w:gutter="0"/>
          <w:cols w:space="708"/>
          <w:docGrid w:linePitch="360"/>
        </w:sectPr>
      </w:pPr>
      <w:r w:rsidRPr="00465C71">
        <w:rPr>
          <w:b/>
          <w:bCs/>
        </w:rPr>
        <w:t>Master science de la terre 2019/202</w:t>
      </w:r>
      <w:r w:rsidR="00DB027E">
        <w:rPr>
          <w:b/>
          <w:bCs/>
        </w:rPr>
        <w:t>0</w:t>
      </w:r>
    </w:p>
    <w:p w:rsidR="001D0DD6" w:rsidRDefault="00D10570" w:rsidP="00D10570">
      <w:pPr>
        <w:pStyle w:val="Titre1"/>
      </w:pPr>
      <w:r>
        <w:lastRenderedPageBreak/>
        <w:t>Principe de la méthode</w:t>
      </w:r>
      <w:r w:rsidR="005E013D">
        <w:t>.</w:t>
      </w:r>
    </w:p>
    <w:p w:rsidR="00184A53" w:rsidRDefault="00184A53" w:rsidP="005E013D">
      <w:pPr>
        <w:ind w:firstLine="708"/>
      </w:pPr>
      <w:r>
        <w:t xml:space="preserve">La RMN </w:t>
      </w:r>
      <w:r w:rsidR="00DB027E">
        <w:t xml:space="preserve">est une analyse </w:t>
      </w:r>
      <w:del w:id="0" w:author="cauzid5" w:date="2019-12-02T18:59:00Z">
        <w:r w:rsidR="00DB027E" w:rsidDel="00674FD0">
          <w:delText xml:space="preserve">de </w:delText>
        </w:r>
        <w:commentRangeStart w:id="1"/>
        <w:r w:rsidR="00DB027E" w:rsidDel="00674FD0">
          <w:delText>spéciation</w:delText>
        </w:r>
      </w:del>
      <w:ins w:id="2" w:author="cauzid5" w:date="2019-12-02T18:59:00Z">
        <w:r w:rsidR="00674FD0">
          <w:t>moléculaire</w:t>
        </w:r>
      </w:ins>
      <w:r>
        <w:t xml:space="preserve"> </w:t>
      </w:r>
      <w:commentRangeEnd w:id="1"/>
      <w:r w:rsidR="00674FD0">
        <w:rPr>
          <w:rStyle w:val="Marquedecommentaire"/>
        </w:rPr>
        <w:commentReference w:id="1"/>
      </w:r>
      <w:r>
        <w:t>bas</w:t>
      </w:r>
      <w:r w:rsidR="00DB027E">
        <w:t>é</w:t>
      </w:r>
      <w:ins w:id="3" w:author="cauzid5" w:date="2019-12-02T18:59:00Z">
        <w:r w:rsidR="00674FD0">
          <w:t>e</w:t>
        </w:r>
      </w:ins>
      <w:r>
        <w:t xml:space="preserve"> sur la mesure d’absorption d’un noyau soumis à un rayonnement radiofréquence</w:t>
      </w:r>
      <w:r w:rsidR="00643A71">
        <w:t xml:space="preserve"> (ondes-</w:t>
      </w:r>
      <w:bookmarkStart w:id="4" w:name="_GoBack"/>
      <w:bookmarkEnd w:id="4"/>
      <w:r w:rsidR="00643A71">
        <w:t>radio)</w:t>
      </w:r>
      <w:r>
        <w:t>. Le principe de cette méthode</w:t>
      </w:r>
      <w:r w:rsidR="0020503E">
        <w:t xml:space="preserve"> </w:t>
      </w:r>
      <w:r>
        <w:t xml:space="preserve">utilise les propriétés </w:t>
      </w:r>
      <w:ins w:id="5" w:author="cauzid5" w:date="2019-12-02T19:00:00Z">
        <w:r w:rsidR="00674FD0">
          <w:t xml:space="preserve">de spin nucléaire </w:t>
        </w:r>
      </w:ins>
      <w:r>
        <w:t>de certain</w:t>
      </w:r>
      <w:r w:rsidR="005C0A99">
        <w:t>s</w:t>
      </w:r>
      <w:r>
        <w:t xml:space="preserve"> noyaux atomiques</w:t>
      </w:r>
      <w:del w:id="6" w:author="cauzid5" w:date="2019-12-02T19:00:00Z">
        <w:r w:rsidDel="00674FD0">
          <w:delText xml:space="preserve"> à avoir un spin nucléaire</w:delText>
        </w:r>
      </w:del>
      <w:r>
        <w:t>.</w:t>
      </w:r>
      <w:r w:rsidR="005C0A99">
        <w:t xml:space="preserve"> </w:t>
      </w:r>
      <w:r>
        <w:t xml:space="preserve">En fonction de l’environnement qui entoure le noyau d’une molécule donnée, l’énergie de transition sera différente, celle-ci permettra l’identification de la structure moléculaire. </w:t>
      </w:r>
    </w:p>
    <w:p w:rsidR="00184A53" w:rsidRDefault="00643A71" w:rsidP="00184A53">
      <w:pPr>
        <w:pStyle w:val="Titre1"/>
      </w:pPr>
      <w:r>
        <w:t>Spin nucléaire et</w:t>
      </w:r>
      <w:r w:rsidR="00184A53">
        <w:t xml:space="preserve"> moment magnétique dipolaire</w:t>
      </w:r>
      <w:r w:rsidR="005E013D">
        <w:t>.</w:t>
      </w:r>
    </w:p>
    <w:p w:rsidR="00C979EA" w:rsidRDefault="00643A71" w:rsidP="005E013D">
      <w:pPr>
        <w:ind w:firstLine="708"/>
      </w:pPr>
      <w:r>
        <w:t>Seul</w:t>
      </w:r>
      <w:r w:rsidR="005C0A99">
        <w:t>s</w:t>
      </w:r>
      <w:r>
        <w:t xml:space="preserve"> certain</w:t>
      </w:r>
      <w:r w:rsidR="005C0A99">
        <w:t>s</w:t>
      </w:r>
      <w:r>
        <w:t xml:space="preserve"> noyau</w:t>
      </w:r>
      <w:r w:rsidR="005C0A99">
        <w:t>x</w:t>
      </w:r>
      <w:r>
        <w:t xml:space="preserve"> possède</w:t>
      </w:r>
      <w:r w:rsidR="005C0A99">
        <w:t>nt</w:t>
      </w:r>
      <w:r>
        <w:t xml:space="preserve"> un spin nucléaire (propriétés de la physique quantique). Pour cela il faut que celui-ci </w:t>
      </w:r>
      <w:r w:rsidR="00465C71">
        <w:t>ait</w:t>
      </w:r>
      <w:r>
        <w:t xml:space="preserve"> un nombre de proton et neutron non pair</w:t>
      </w:r>
      <w:del w:id="7" w:author="cauzid5" w:date="2019-12-02T19:00:00Z">
        <w:r w:rsidDel="00674FD0">
          <w:delText>e</w:delText>
        </w:r>
      </w:del>
      <w:r>
        <w:t>s.</w:t>
      </w:r>
      <w:r w:rsidR="00102336">
        <w:t xml:space="preserve"> </w:t>
      </w:r>
      <w:r w:rsidR="00C93AE3">
        <w:t>Le noyau d’un atome est constitué de charges positives</w:t>
      </w:r>
      <w:r w:rsidR="008F351D">
        <w:t>, l</w:t>
      </w:r>
      <w:r w:rsidR="00C93AE3">
        <w:t xml:space="preserve">a rotation du noyau sur lui-même induit un vecteur moment magnétique </w:t>
      </w:r>
      <w:proofErr w:type="gramStart"/>
      <w:r w:rsidR="00C93AE3">
        <w:t>nucléaire</w:t>
      </w:r>
      <w:r w:rsidR="00186C82">
        <w:rPr>
          <w:noProof/>
          <w:vertAlign w:val="subscript"/>
        </w:rPr>
        <w:t xml:space="preserve"> </w:t>
      </w:r>
      <w:r w:rsidR="00186C82" w:rsidRPr="00186C82">
        <w:rPr>
          <w:noProof/>
          <w:vertAlign w:val="subscript"/>
          <w:lang w:eastAsia="fr-FR"/>
        </w:rPr>
        <w:drawing>
          <wp:inline distT="0" distB="0" distL="0" distR="0">
            <wp:extent cx="123825" cy="1809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80975"/>
                    </a:xfrm>
                    <a:prstGeom prst="rect">
                      <a:avLst/>
                    </a:prstGeom>
                    <a:noFill/>
                    <a:ln>
                      <a:noFill/>
                    </a:ln>
                  </pic:spPr>
                </pic:pic>
              </a:graphicData>
            </a:graphic>
          </wp:inline>
        </w:drawing>
      </w:r>
      <w:proofErr w:type="gramEnd"/>
      <w:r w:rsidR="008F351D">
        <w:rPr>
          <w:noProof/>
          <w:vertAlign w:val="subscript"/>
        </w:rPr>
        <w:t xml:space="preserve"> . </w:t>
      </w:r>
      <w:r w:rsidR="0020503E">
        <w:t xml:space="preserve">En absence d’un champ magnétique extérieur </w:t>
      </w:r>
      <w:r w:rsidR="008F351D">
        <w:rPr>
          <w:noProof/>
          <w:vertAlign w:val="subscript"/>
        </w:rPr>
        <w:t xml:space="preserve"> </w:t>
      </w:r>
      <w:r w:rsidR="008F351D" w:rsidRPr="00186C82">
        <w:rPr>
          <w:noProof/>
          <w:vertAlign w:val="subscript"/>
          <w:lang w:eastAsia="fr-FR"/>
        </w:rPr>
        <w:drawing>
          <wp:inline distT="0" distB="0" distL="0" distR="0">
            <wp:extent cx="123825" cy="1809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 cy="180975"/>
                    </a:xfrm>
                    <a:prstGeom prst="rect">
                      <a:avLst/>
                    </a:prstGeom>
                    <a:noFill/>
                    <a:ln>
                      <a:noFill/>
                    </a:ln>
                  </pic:spPr>
                </pic:pic>
              </a:graphicData>
            </a:graphic>
          </wp:inline>
        </w:drawing>
      </w:r>
      <w:r w:rsidR="008F351D">
        <w:rPr>
          <w:noProof/>
          <w:vertAlign w:val="subscript"/>
        </w:rPr>
        <w:t xml:space="preserve"> </w:t>
      </w:r>
      <w:r w:rsidR="0020503E">
        <w:t xml:space="preserve"> prend une valeur aléatoire, à l’inverse si un champ magnétique extérieur non nul est appliqué celui-ci va imposer sa direction au noyau.</w:t>
      </w:r>
    </w:p>
    <w:p w:rsidR="005562C8" w:rsidRDefault="005562C8" w:rsidP="00D10570"/>
    <w:p w:rsidR="005562C8" w:rsidRDefault="00F3630C" w:rsidP="00D10570">
      <w:r>
        <w:rPr>
          <w:noProof/>
        </w:rPr>
        <w:pict>
          <v:shape id="Zone de texte 2" o:spid="_x0000_s1027" type="#_x0000_t202" style="position:absolute;left:0;text-align:left;margin-left:313.9pt;margin-top:6.8pt;width:185.9pt;height:136.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">
            <v:textbox>
              <w:txbxContent>
                <w:p w:rsidR="00674FD0" w:rsidRDefault="00674FD0" w:rsidP="005562C8">
                  <w:r>
                    <w:t>Lorsque le champ magnétique B</w:t>
                  </w:r>
                  <w:r w:rsidRPr="005562C8">
                    <w:rPr>
                      <w:vertAlign w:val="subscript"/>
                    </w:rPr>
                    <w:t>0</w:t>
                  </w:r>
                  <w:r>
                    <w:t xml:space="preserve"> est appliqué, les noyaux vont préférentiellement prendre un état de spin up (</w:t>
                  </w:r>
                  <w:r>
                    <w:rPr>
                      <w:rFonts w:cs="Times New Roman"/>
                    </w:rPr>
                    <w:t xml:space="preserve">α sur la figure) correspondant à une valeur de </w:t>
                  </w:r>
                  <w:r>
                    <w:t>(+1/2), c’est l’état fondamental</w:t>
                  </w:r>
                  <w:del w:id="8" w:author="cauzid5" w:date="2019-12-02T19:00:00Z">
                    <w:r w:rsidDel="00674FD0">
                      <w:delText>e</w:delText>
                    </w:r>
                  </w:del>
                  <w:r>
                    <w:t>. L’état de spin down (</w:t>
                  </w:r>
                  <w:r>
                    <w:rPr>
                      <w:rFonts w:cs="Times New Roman"/>
                    </w:rPr>
                    <w:t>β sur la figure)</w:t>
                  </w:r>
                  <w:r>
                    <w:t xml:space="preserve"> est l’état d’énergie excité, sa valeur est de (-1/2).</w:t>
                  </w:r>
                </w:p>
                <w:p w:rsidR="00674FD0" w:rsidRDefault="00674FD0"/>
              </w:txbxContent>
            </v:textbox>
            <w10:wrap type="square"/>
          </v:shape>
        </w:pict>
      </w:r>
    </w:p>
    <w:p w:rsidR="005562C8" w:rsidRDefault="0020503E" w:rsidP="005562C8">
      <w:pPr>
        <w:keepNext/>
      </w:pPr>
      <w:r>
        <w:t xml:space="preserve">   </w:t>
      </w:r>
      <w:r w:rsidR="00EA10E7">
        <w:rPr>
          <w:noProof/>
          <w:lang w:eastAsia="fr-FR"/>
        </w:rPr>
        <w:drawing>
          <wp:inline distT="0" distB="0" distL="0" distR="0">
            <wp:extent cx="3659505" cy="1666875"/>
            <wp:effectExtent l="0" t="0" r="0" b="9525"/>
            <wp:docPr id="10" name="Image 10" descr="Résultat de recherche d'images pour &quot;moment magnetique rm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ésultat de recherche d'images pour &quot;moment magnetique rmn&quot;"/>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84970" cy="1678474"/>
                    </a:xfrm>
                    <a:prstGeom prst="rect">
                      <a:avLst/>
                    </a:prstGeom>
                    <a:noFill/>
                    <a:ln>
                      <a:noFill/>
                    </a:ln>
                  </pic:spPr>
                </pic:pic>
              </a:graphicData>
            </a:graphic>
          </wp:inline>
        </w:drawing>
      </w:r>
    </w:p>
    <w:p w:rsidR="005562C8" w:rsidRDefault="005E013D" w:rsidP="005E013D">
      <w:pPr>
        <w:pStyle w:val="Lgende"/>
      </w:pPr>
      <w:r>
        <w:t xml:space="preserve">                                      </w:t>
      </w:r>
      <w:r w:rsidR="005562C8">
        <w:t xml:space="preserve">Figure </w:t>
      </w:r>
      <w:r w:rsidR="00F3630C">
        <w:fldChar w:fldCharType="begin"/>
      </w:r>
      <w:r w:rsidR="00AA5EAE">
        <w:instrText xml:space="preserve"> SEQ Figure \* ARABIC </w:instrText>
      </w:r>
      <w:r w:rsidR="00F3630C">
        <w:fldChar w:fldCharType="separate"/>
      </w:r>
      <w:r w:rsidR="003F3695">
        <w:rPr>
          <w:noProof/>
        </w:rPr>
        <w:t>1</w:t>
      </w:r>
      <w:r w:rsidR="00F3630C">
        <w:rPr>
          <w:noProof/>
        </w:rPr>
        <w:fldChar w:fldCharType="end"/>
      </w:r>
      <w:r w:rsidR="005562C8">
        <w:t>: Influence du champ magnétique</w:t>
      </w:r>
    </w:p>
    <w:p w:rsidR="005F1835" w:rsidRPr="00681AEF" w:rsidRDefault="005E013D" w:rsidP="005E013D">
      <w:pPr>
        <w:ind w:firstLine="708"/>
      </w:pPr>
      <w:r>
        <w:rPr>
          <w:noProof/>
          <w:lang w:eastAsia="fr-FR"/>
        </w:rPr>
        <w:drawing>
          <wp:anchor distT="0" distB="0" distL="114300" distR="114300" simplePos="0" relativeHeight="251662336" behindDoc="1" locked="0" layoutInCell="1" allowOverlap="1">
            <wp:simplePos x="0" y="0"/>
            <wp:positionH relativeFrom="margin">
              <wp:align>right</wp:align>
            </wp:positionH>
            <wp:positionV relativeFrom="paragraph">
              <wp:posOffset>500380</wp:posOffset>
            </wp:positionV>
            <wp:extent cx="1609725" cy="1743075"/>
            <wp:effectExtent l="0" t="0" r="9525" b="9525"/>
            <wp:wrapTight wrapText="bothSides">
              <wp:wrapPolygon edited="0">
                <wp:start x="0" y="0"/>
                <wp:lineTo x="0" y="21482"/>
                <wp:lineTo x="21472" y="21482"/>
                <wp:lineTo x="21472" y="0"/>
                <wp:lineTo x="0" y="0"/>
              </wp:wrapPolygon>
            </wp:wrapTight>
            <wp:docPr id="8" name="Image 8"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9725" cy="1743075"/>
                    </a:xfrm>
                    <a:prstGeom prst="rect">
                      <a:avLst/>
                    </a:prstGeom>
                    <a:noFill/>
                    <a:ln>
                      <a:noFill/>
                    </a:ln>
                  </pic:spPr>
                </pic:pic>
              </a:graphicData>
            </a:graphic>
          </wp:anchor>
        </w:drawing>
      </w:r>
      <w:r w:rsidR="005A55F0">
        <w:t>En réalité, les vecteur</w:t>
      </w:r>
      <w:ins w:id="9" w:author="cauzid5" w:date="2019-12-02T19:01:00Z">
        <w:r w:rsidR="00674FD0">
          <w:t>s</w:t>
        </w:r>
      </w:ins>
      <w:r w:rsidR="005A55F0">
        <w:t xml:space="preserve"> </w:t>
      </w:r>
      <w:proofErr w:type="gramStart"/>
      <w:r w:rsidR="005A55F0">
        <w:t>moment magnétique</w:t>
      </w:r>
      <w:proofErr w:type="gramEnd"/>
      <w:r w:rsidR="005A55F0">
        <w:t xml:space="preserve"> (u) ne vont pas prendre l’orientation de B</w:t>
      </w:r>
      <w:r w:rsidR="005562C8" w:rsidRPr="005562C8">
        <w:rPr>
          <w:vertAlign w:val="subscript"/>
        </w:rPr>
        <w:t>0</w:t>
      </w:r>
      <w:r w:rsidR="005A55F0">
        <w:t xml:space="preserve"> car</w:t>
      </w:r>
      <w:r w:rsidR="008F351D">
        <w:t xml:space="preserve"> le spin induit au noyau un vecteur moment angulaire.</w:t>
      </w:r>
      <w:ins w:id="10" w:author="cauzid5" w:date="2019-12-02T19:01:00Z">
        <w:r w:rsidR="00674FD0">
          <w:t xml:space="preserve"> </w:t>
        </w:r>
      </w:ins>
      <w:r w:rsidR="008F351D">
        <w:t>Celui-ci provoque</w:t>
      </w:r>
      <w:r w:rsidR="005A55F0">
        <w:t xml:space="preserve"> un mouvement de précession</w:t>
      </w:r>
      <w:r w:rsidR="005562C8">
        <w:t xml:space="preserve"> autour de l’axe B</w:t>
      </w:r>
      <w:r w:rsidR="005562C8" w:rsidRPr="005562C8">
        <w:rPr>
          <w:vertAlign w:val="subscript"/>
        </w:rPr>
        <w:t>0</w:t>
      </w:r>
      <w:r w:rsidR="005A55F0">
        <w:t xml:space="preserve"> suivant la relation de Larmor.</w:t>
      </w:r>
    </w:p>
    <w:p w:rsidR="005F1835" w:rsidRDefault="00F3630C" w:rsidP="00D10570">
      <w:pPr>
        <w:rPr>
          <w:rFonts w:cs="Times New Roman"/>
        </w:rPr>
      </w:pPr>
      <w:r w:rsidRPr="00F3630C">
        <w:rPr>
          <w:noProof/>
        </w:rPr>
        <w:pict>
          <v:shape id="_x0000_s1028" type="#_x0000_t202" style="position:absolute;left:0;text-align:left;margin-left:0;margin-top:.85pt;width:170.25pt;height:93.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">
            <v:textbox>
              <w:txbxContent>
                <w:p w:rsidR="00674FD0" w:rsidRDefault="00674FD0" w:rsidP="00B910CB">
                  <w:pPr>
                    <w:rPr>
                      <w:rFonts w:cs="Times New Roman"/>
                    </w:rPr>
                  </w:pPr>
                  <w:proofErr w:type="gramStart"/>
                  <w:r>
                    <w:rPr>
                      <w:rFonts w:cs="Times New Roman"/>
                    </w:rPr>
                    <w:t>ω</w:t>
                  </w:r>
                  <w:proofErr w:type="gramEnd"/>
                  <w:r>
                    <w:rPr>
                      <w:rFonts w:cs="Times New Roman"/>
                    </w:rPr>
                    <w:t> : vitesse angulaire (rad/s)</w:t>
                  </w:r>
                </w:p>
                <w:p w:rsidR="00674FD0" w:rsidRDefault="00674FD0" w:rsidP="00B910CB">
                  <w:pPr>
                    <w:rPr>
                      <w:rFonts w:cs="Times New Roman"/>
                    </w:rPr>
                  </w:pPr>
                  <w:proofErr w:type="gramStart"/>
                  <w:r>
                    <w:rPr>
                      <w:rFonts w:cs="Times New Roman"/>
                    </w:rPr>
                    <w:t>γ</w:t>
                  </w:r>
                  <w:proofErr w:type="gramEnd"/>
                  <w:r>
                    <w:rPr>
                      <w:rFonts w:cs="Times New Roman"/>
                    </w:rPr>
                    <w:t xml:space="preserve"> : constante gyromagnétique </w:t>
                  </w:r>
                </w:p>
                <w:p w:rsidR="00674FD0" w:rsidRDefault="00674FD0" w:rsidP="00B910CB">
                  <w:pPr>
                    <w:rPr>
                      <w:rFonts w:cs="Times New Roman"/>
                    </w:rPr>
                  </w:pPr>
                  <w:r>
                    <w:rPr>
                      <w:rFonts w:cs="Times New Roman"/>
                    </w:rPr>
                    <w:t>B</w:t>
                  </w:r>
                  <w:r w:rsidRPr="005A55F0">
                    <w:rPr>
                      <w:rFonts w:cs="Times New Roman"/>
                      <w:vertAlign w:val="subscript"/>
                    </w:rPr>
                    <w:t>0</w:t>
                  </w:r>
                  <w:r>
                    <w:rPr>
                      <w:rFonts w:cs="Times New Roman"/>
                      <w:vertAlign w:val="subscript"/>
                    </w:rPr>
                    <w:t> </w:t>
                  </w:r>
                  <w:r>
                    <w:rPr>
                      <w:rFonts w:cs="Times New Roman"/>
                    </w:rPr>
                    <w:t xml:space="preserve">: champ magnétique appliqué </w:t>
                  </w:r>
                </w:p>
                <w:p w:rsidR="00674FD0" w:rsidRDefault="00674FD0" w:rsidP="00B910CB"/>
              </w:txbxContent>
            </v:textbox>
            <w10:wrap type="square" anchorx="margin"/>
          </v:shape>
        </w:pict>
      </w:r>
    </w:p>
    <w:p w:rsidR="005E013D" w:rsidRDefault="005E013D" w:rsidP="005E013D">
      <w:pPr>
        <w:jc w:val="center"/>
      </w:pPr>
      <w:r>
        <w:rPr>
          <w:rFonts w:cs="Times New Roman"/>
        </w:rPr>
        <w:t>ω</w:t>
      </w:r>
      <w:r w:rsidRPr="005A55F0">
        <w:rPr>
          <w:rFonts w:cs="Times New Roman"/>
          <w:vertAlign w:val="subscript"/>
        </w:rPr>
        <w:t>0</w:t>
      </w:r>
      <w:r>
        <w:rPr>
          <w:rFonts w:cs="Times New Roman"/>
        </w:rPr>
        <w:t xml:space="preserve"> = -γB</w:t>
      </w:r>
      <w:r w:rsidRPr="005A55F0">
        <w:rPr>
          <w:rFonts w:cs="Times New Roman"/>
          <w:vertAlign w:val="subscript"/>
        </w:rPr>
        <w:t>0</w:t>
      </w:r>
    </w:p>
    <w:p w:rsidR="005F1835" w:rsidRDefault="005F1835" w:rsidP="00D10570">
      <w:pPr>
        <w:rPr>
          <w:rFonts w:cs="Times New Roman"/>
        </w:rPr>
      </w:pPr>
    </w:p>
    <w:p w:rsidR="005F1835" w:rsidRDefault="006F0154" w:rsidP="00DB027E">
      <w:pPr>
        <w:pStyle w:val="Titre1"/>
        <w:pBdr>
          <w:bottom w:val="single" w:sz="4" w:space="1" w:color="auto"/>
        </w:pBdr>
      </w:pPr>
      <w:r>
        <w:t>Résonnance et a</w:t>
      </w:r>
      <w:r w:rsidR="005F1835">
        <w:t xml:space="preserve">imantation </w:t>
      </w:r>
    </w:p>
    <w:p w:rsidR="00DB027E" w:rsidRDefault="00DB027E" w:rsidP="005E013D">
      <w:pPr>
        <w:ind w:firstLine="708"/>
        <w:rPr>
          <w:rFonts w:cs="Times New Roman"/>
        </w:rPr>
      </w:pPr>
    </w:p>
    <w:p w:rsidR="00DB027E" w:rsidRDefault="00DB027E" w:rsidP="005E013D">
      <w:pPr>
        <w:ind w:firstLine="708"/>
        <w:rPr>
          <w:rFonts w:cs="Times New Roman"/>
        </w:rPr>
      </w:pPr>
    </w:p>
    <w:p w:rsidR="00C979EA" w:rsidRDefault="006F0154" w:rsidP="005E013D">
      <w:pPr>
        <w:ind w:firstLine="708"/>
      </w:pPr>
      <w:r>
        <w:rPr>
          <w:rFonts w:cs="Times New Roman"/>
        </w:rPr>
        <w:t>La mesure de RMN correspond à une transition entre un état de spin</w:t>
      </w:r>
      <w:r w:rsidRPr="006F0154">
        <w:rPr>
          <w:rFonts w:cs="Times New Roman"/>
        </w:rPr>
        <w:t xml:space="preserve"> </w:t>
      </w:r>
      <w:r>
        <w:rPr>
          <w:rFonts w:cs="Times New Roman"/>
        </w:rPr>
        <w:t>α et un état de spin</w:t>
      </w:r>
      <w:r w:rsidRPr="006F0154">
        <w:rPr>
          <w:rFonts w:cs="Times New Roman"/>
        </w:rPr>
        <w:t xml:space="preserve"> </w:t>
      </w:r>
      <w:r>
        <w:rPr>
          <w:rFonts w:cs="Times New Roman"/>
        </w:rPr>
        <w:t xml:space="preserve">β. </w:t>
      </w:r>
      <w:r w:rsidR="005A55F0">
        <w:rPr>
          <w:rFonts w:cs="Times New Roman"/>
        </w:rPr>
        <w:t xml:space="preserve">La somme </w:t>
      </w:r>
      <w:proofErr w:type="gramStart"/>
      <w:r w:rsidR="005A55F0">
        <w:rPr>
          <w:rFonts w:cs="Times New Roman"/>
        </w:rPr>
        <w:t>des vecteur</w:t>
      </w:r>
      <w:proofErr w:type="gramEnd"/>
      <w:r w:rsidR="005A55F0">
        <w:rPr>
          <w:rFonts w:cs="Times New Roman"/>
        </w:rPr>
        <w:t xml:space="preserve"> u, est noté M</w:t>
      </w:r>
      <w:r w:rsidR="005F0E7A">
        <w:rPr>
          <w:rFonts w:cs="Times New Roman"/>
        </w:rPr>
        <w:t xml:space="preserve">, elle </w:t>
      </w:r>
      <w:r w:rsidR="005A55F0">
        <w:rPr>
          <w:rFonts w:cs="Times New Roman"/>
        </w:rPr>
        <w:t xml:space="preserve">correspond </w:t>
      </w:r>
      <w:r w:rsidR="005F0E7A">
        <w:rPr>
          <w:rFonts w:cs="Times New Roman"/>
        </w:rPr>
        <w:t>à</w:t>
      </w:r>
      <w:r w:rsidR="005A55F0">
        <w:rPr>
          <w:rFonts w:cs="Times New Roman"/>
        </w:rPr>
        <w:t xml:space="preserve"> l’</w:t>
      </w:r>
      <w:r w:rsidR="005F0E7A">
        <w:rPr>
          <w:rFonts w:cs="Times New Roman"/>
        </w:rPr>
        <w:t>aimantation</w:t>
      </w:r>
      <w:r w:rsidR="005A55F0">
        <w:rPr>
          <w:rFonts w:cs="Times New Roman"/>
        </w:rPr>
        <w:t xml:space="preserve"> nucléaire</w:t>
      </w:r>
      <w:r w:rsidR="005F0E7A">
        <w:rPr>
          <w:rFonts w:cs="Times New Roman"/>
        </w:rPr>
        <w:t xml:space="preserve"> et c’est elle qui est mesurée en RMN. M est proportionnel au nombre de noyau</w:t>
      </w:r>
      <w:ins w:id="11" w:author="cauzid5" w:date="2019-12-02T19:01:00Z">
        <w:r w:rsidR="00674FD0">
          <w:rPr>
            <w:rFonts w:cs="Times New Roman"/>
          </w:rPr>
          <w:t>x</w:t>
        </w:r>
      </w:ins>
      <w:r w:rsidR="005F0E7A">
        <w:rPr>
          <w:rFonts w:cs="Times New Roman"/>
        </w:rPr>
        <w:t xml:space="preserve"> dans </w:t>
      </w:r>
      <w:r w:rsidR="005F0E7A">
        <w:rPr>
          <w:rFonts w:cs="Times New Roman"/>
        </w:rPr>
        <w:lastRenderedPageBreak/>
        <w:t>l’échantillon. La mesure de M ne peut s’effectuer lorsqu’elle est parallèle au champ B0</w:t>
      </w:r>
      <w:r w:rsidR="00066478">
        <w:rPr>
          <w:rFonts w:cs="Times New Roman"/>
        </w:rPr>
        <w:t xml:space="preserve"> (a)</w:t>
      </w:r>
      <w:r w:rsidR="005F0E7A">
        <w:rPr>
          <w:rFonts w:cs="Times New Roman"/>
        </w:rPr>
        <w:t xml:space="preserve"> mais celle-ci est réalisable quand M est perpendiculaire </w:t>
      </w:r>
      <w:r w:rsidR="00066478">
        <w:rPr>
          <w:rFonts w:cs="Times New Roman"/>
        </w:rPr>
        <w:t>à</w:t>
      </w:r>
      <w:r w:rsidR="005F0E7A">
        <w:rPr>
          <w:rFonts w:cs="Times New Roman"/>
        </w:rPr>
        <w:t xml:space="preserve"> B</w:t>
      </w:r>
      <w:r w:rsidR="00681AEF">
        <w:rPr>
          <w:rFonts w:cs="Times New Roman"/>
        </w:rPr>
        <w:t>0</w:t>
      </w:r>
      <w:r w:rsidR="005F0E7A">
        <w:rPr>
          <w:rFonts w:cs="Times New Roman"/>
        </w:rPr>
        <w:t xml:space="preserve">. </w:t>
      </w:r>
    </w:p>
    <w:p w:rsidR="00EC6124" w:rsidRDefault="00B3734C" w:rsidP="00EC6124">
      <w:pPr>
        <w:keepNext/>
      </w:pPr>
      <w:r>
        <w:rPr>
          <w:noProof/>
          <w:lang w:eastAsia="fr-FR"/>
        </w:rPr>
        <w:drawing>
          <wp:inline distT="0" distB="0" distL="0" distR="0">
            <wp:extent cx="4933950" cy="1857375"/>
            <wp:effectExtent l="0" t="0" r="0" b="9525"/>
            <wp:docPr id="9" name="Image 9"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source"/>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24" t="1213" r="16552" b="70756"/>
                    <a:stretch/>
                  </pic:blipFill>
                  <pic:spPr bwMode="auto">
                    <a:xfrm>
                      <a:off x="0" y="0"/>
                      <a:ext cx="4949769" cy="186333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3734C" w:rsidRDefault="00EC6124" w:rsidP="00EC6124">
      <w:pPr>
        <w:pStyle w:val="Lgende"/>
        <w:rPr>
          <w:noProof/>
        </w:rPr>
      </w:pPr>
      <w:r>
        <w:t xml:space="preserve">Figure </w:t>
      </w:r>
      <w:fldSimple w:instr=" SEQ Figure \* ARABIC ">
        <w:r w:rsidR="003F3695">
          <w:rPr>
            <w:noProof/>
          </w:rPr>
          <w:t>2</w:t>
        </w:r>
      </w:fldSimple>
      <w:r>
        <w:t>: Equilibre initial du système sous l'influence de Bo</w:t>
      </w:r>
      <w:sdt>
        <w:sdtPr>
          <w:id w:val="954905873"/>
          <w:citation/>
        </w:sdtPr>
        <w:sdtContent>
          <w:r w:rsidR="00F3630C">
            <w:fldChar w:fldCharType="begin"/>
          </w:r>
          <w:r w:rsidR="00356290">
            <w:instrText xml:space="preserve"> CITATION Dem07 \l 1036 </w:instrText>
          </w:r>
          <w:r w:rsidR="00F3630C">
            <w:fldChar w:fldCharType="separate"/>
          </w:r>
          <w:r w:rsidR="00DB027E">
            <w:rPr>
              <w:noProof/>
            </w:rPr>
            <w:t xml:space="preserve"> (Demirdjian, 2007)</w:t>
          </w:r>
          <w:r w:rsidR="00F3630C">
            <w:fldChar w:fldCharType="end"/>
          </w:r>
        </w:sdtContent>
      </w:sdt>
      <w:r w:rsidR="003F3695">
        <w:t>.</w:t>
      </w:r>
    </w:p>
    <w:p w:rsidR="005E013D" w:rsidRDefault="00B3734C" w:rsidP="005E013D">
      <w:pPr>
        <w:keepNext/>
        <w:ind w:firstLine="708"/>
        <w:rPr>
          <w:rFonts w:cs="Times New Roman"/>
        </w:rPr>
      </w:pPr>
      <w:r>
        <w:rPr>
          <w:rFonts w:cs="Times New Roman"/>
        </w:rPr>
        <w:t>Pour cela il faut appliquer un autre champ B1 perpendiculaire à B0</w:t>
      </w:r>
      <w:del w:id="12" w:author="cauzid5" w:date="2019-12-02T19:02:00Z">
        <w:r w:rsidDel="00674FD0">
          <w:rPr>
            <w:rFonts w:cs="Times New Roman"/>
          </w:rPr>
          <w:delText>, qui</w:delText>
        </w:r>
      </w:del>
      <w:ins w:id="13" w:author="cauzid5" w:date="2019-12-02T19:02:00Z">
        <w:r w:rsidR="00674FD0">
          <w:rPr>
            <w:rFonts w:cs="Times New Roman"/>
          </w:rPr>
          <w:t>. B1 est créé par une bobine d’axe perpendiculaire à B1 et qui</w:t>
        </w:r>
      </w:ins>
      <w:r>
        <w:rPr>
          <w:rFonts w:cs="Times New Roman"/>
        </w:rPr>
        <w:t xml:space="preserve"> émet des impulsions radiofréquences (b). Cela va exciter les spins et provoquer une transition énergétique. </w:t>
      </w:r>
    </w:p>
    <w:p w:rsidR="003F3695" w:rsidRDefault="00B3734C" w:rsidP="003F3695">
      <w:pPr>
        <w:keepNext/>
      </w:pPr>
      <w:r>
        <w:rPr>
          <w:noProof/>
          <w:lang w:eastAsia="fr-FR"/>
        </w:rPr>
        <w:drawing>
          <wp:inline distT="0" distB="0" distL="0" distR="0">
            <wp:extent cx="4161332" cy="1971675"/>
            <wp:effectExtent l="0" t="0" r="0" b="0"/>
            <wp:docPr id="12" name="Image 12"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er l’image source"/>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52" t="29243" r="690" b="32879"/>
                    <a:stretch/>
                  </pic:blipFill>
                  <pic:spPr bwMode="auto">
                    <a:xfrm>
                      <a:off x="0" y="0"/>
                      <a:ext cx="4215073" cy="199713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3734C" w:rsidRPr="00B3734C" w:rsidRDefault="003F3695" w:rsidP="003F3695">
      <w:pPr>
        <w:pStyle w:val="Lgende"/>
        <w:rPr>
          <w:noProof/>
        </w:rPr>
      </w:pPr>
      <w:r>
        <w:t xml:space="preserve">Figure </w:t>
      </w:r>
      <w:fldSimple w:instr=" SEQ Figure \* ARABIC ">
        <w:r>
          <w:rPr>
            <w:noProof/>
          </w:rPr>
          <w:t>3</w:t>
        </w:r>
      </w:fldSimple>
      <w:r>
        <w:t xml:space="preserve">: Effet de l'impulsion du </w:t>
      </w:r>
      <w:r w:rsidR="00356290">
        <w:t>champ B</w:t>
      </w:r>
      <w:r>
        <w:t>1</w:t>
      </w:r>
      <w:sdt>
        <w:sdtPr>
          <w:id w:val="-1903668827"/>
          <w:citation/>
        </w:sdtPr>
        <w:sdtContent>
          <w:r w:rsidR="00F3630C">
            <w:fldChar w:fldCharType="begin"/>
          </w:r>
          <w:r w:rsidR="00356290">
            <w:instrText xml:space="preserve"> CITATION Dem07 \l 1036 </w:instrText>
          </w:r>
          <w:r w:rsidR="00F3630C">
            <w:fldChar w:fldCharType="separate"/>
          </w:r>
          <w:r w:rsidR="00DB027E">
            <w:rPr>
              <w:noProof/>
            </w:rPr>
            <w:t xml:space="preserve"> (Demirdjian, 2007)</w:t>
          </w:r>
          <w:r w:rsidR="00F3630C">
            <w:fldChar w:fldCharType="end"/>
          </w:r>
        </w:sdtContent>
      </w:sdt>
      <w:r w:rsidR="00356290">
        <w:t>.</w:t>
      </w:r>
    </w:p>
    <w:p w:rsidR="005E013D" w:rsidRPr="005E013D" w:rsidRDefault="00B3734C" w:rsidP="00DB027E">
      <w:pPr>
        <w:ind w:firstLine="708"/>
      </w:pPr>
      <w:r>
        <w:t>L’impulsion de radiofréquence (RF) doit respecter la condition de résonnance suivante :</w:t>
      </w:r>
      <w:r w:rsidR="005E013D" w:rsidRPr="005E013D">
        <w:rPr>
          <w:rFonts w:cs="Times New Roman"/>
        </w:rPr>
        <w:t xml:space="preserve"> </w:t>
      </w:r>
      <w:r w:rsidR="005E013D">
        <w:rPr>
          <w:rFonts w:cs="Times New Roman"/>
        </w:rPr>
        <w:t>ʋ1=ʋ0.</w:t>
      </w:r>
    </w:p>
    <w:p w:rsidR="0020503E" w:rsidRPr="00D10570" w:rsidRDefault="00B3734C" w:rsidP="00DB027E">
      <w:pPr>
        <w:ind w:firstLine="708"/>
      </w:pPr>
      <w:r>
        <w:rPr>
          <w:rFonts w:cs="Times New Roman"/>
        </w:rPr>
        <w:t>Quand on enlève le champ B1, les moments magnétiques nucléaire</w:t>
      </w:r>
      <w:ins w:id="14" w:author="cauzid5" w:date="2019-12-02T19:02:00Z">
        <w:r w:rsidR="00674FD0">
          <w:rPr>
            <w:rFonts w:cs="Times New Roman"/>
          </w:rPr>
          <w:t>s</w:t>
        </w:r>
      </w:ins>
      <w:r>
        <w:rPr>
          <w:rFonts w:cs="Times New Roman"/>
        </w:rPr>
        <w:t xml:space="preserve"> sont soumis à la polarisation et au mouvement de précession du champ B0, l’</w:t>
      </w:r>
      <w:proofErr w:type="spellStart"/>
      <w:r w:rsidR="00C079EC">
        <w:rPr>
          <w:rFonts w:cs="Times New Roman"/>
        </w:rPr>
        <w:t>a</w:t>
      </w:r>
      <w:del w:id="15" w:author="cauzid5" w:date="2019-12-02T19:02:00Z">
        <w:r w:rsidR="00C079EC" w:rsidDel="00674FD0">
          <w:rPr>
            <w:rFonts w:cs="Times New Roman"/>
          </w:rPr>
          <w:delText>l</w:delText>
        </w:r>
      </w:del>
      <w:r w:rsidR="00C079EC">
        <w:rPr>
          <w:rFonts w:cs="Times New Roman"/>
        </w:rPr>
        <w:t>imentation</w:t>
      </w:r>
      <w:proofErr w:type="spellEnd"/>
      <w:r>
        <w:rPr>
          <w:rFonts w:cs="Times New Roman"/>
        </w:rPr>
        <w:t xml:space="preserve"> retourne à son état d’équilibre</w:t>
      </w:r>
      <w:r w:rsidR="00C079EC">
        <w:rPr>
          <w:rFonts w:cs="Times New Roman"/>
        </w:rPr>
        <w:t>,</w:t>
      </w:r>
      <w:r>
        <w:rPr>
          <w:rFonts w:cs="Times New Roman"/>
        </w:rPr>
        <w:t xml:space="preserve"> la mesure pouvant être effectué</w:t>
      </w:r>
      <w:ins w:id="16" w:author="cauzid5" w:date="2019-12-02T19:02:00Z">
        <w:r w:rsidR="00674FD0">
          <w:rPr>
            <w:rFonts w:cs="Times New Roman"/>
          </w:rPr>
          <w:t>e par la b</w:t>
        </w:r>
      </w:ins>
      <w:ins w:id="17" w:author="cauzid5" w:date="2019-12-02T19:03:00Z">
        <w:r w:rsidR="00674FD0">
          <w:rPr>
            <w:rFonts w:cs="Times New Roman"/>
          </w:rPr>
          <w:t>obine ayant généré B1</w:t>
        </w:r>
      </w:ins>
      <w:r>
        <w:rPr>
          <w:rFonts w:cs="Times New Roman"/>
        </w:rPr>
        <w:t xml:space="preserve"> car M est </w:t>
      </w:r>
      <w:ins w:id="18" w:author="cauzid5" w:date="2019-12-02T19:03:00Z">
        <w:r w:rsidR="00674FD0">
          <w:rPr>
            <w:rFonts w:cs="Times New Roman"/>
          </w:rPr>
          <w:t xml:space="preserve">alors </w:t>
        </w:r>
      </w:ins>
      <w:r>
        <w:rPr>
          <w:rFonts w:cs="Times New Roman"/>
        </w:rPr>
        <w:t>perpendiculaire à B0 (c).</w:t>
      </w:r>
    </w:p>
    <w:p w:rsidR="003F3695" w:rsidRDefault="009D272D" w:rsidP="003F3695">
      <w:pPr>
        <w:keepNext/>
      </w:pPr>
      <w:r>
        <w:rPr>
          <w:noProof/>
          <w:lang w:eastAsia="fr-FR"/>
        </w:rPr>
        <w:lastRenderedPageBreak/>
        <w:drawing>
          <wp:inline distT="0" distB="0" distL="0" distR="0">
            <wp:extent cx="5284949" cy="2162175"/>
            <wp:effectExtent l="0" t="0" r="0" b="0"/>
            <wp:docPr id="13" name="Image 13"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source"/>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379" t="67727" r="1552" b="1364"/>
                    <a:stretch/>
                  </pic:blipFill>
                  <pic:spPr bwMode="auto">
                    <a:xfrm>
                      <a:off x="0" y="0"/>
                      <a:ext cx="5322747" cy="217763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F3695" w:rsidRPr="003F3695" w:rsidRDefault="003F3695" w:rsidP="003F3695">
      <w:pPr>
        <w:pStyle w:val="Lgende"/>
      </w:pPr>
      <w:r>
        <w:t xml:space="preserve">Figure </w:t>
      </w:r>
      <w:fldSimple w:instr=" SEQ Figure \* ARABIC ">
        <w:r>
          <w:rPr>
            <w:noProof/>
          </w:rPr>
          <w:t>4</w:t>
        </w:r>
      </w:fldSimple>
      <w:r>
        <w:t>: Retour à l'équilibre sous l'influence de Bo après avoir enlevé B1</w:t>
      </w:r>
      <w:sdt>
        <w:sdtPr>
          <w:id w:val="-1012448193"/>
          <w:citation/>
        </w:sdtPr>
        <w:sdtContent>
          <w:r w:rsidR="00F3630C">
            <w:fldChar w:fldCharType="begin"/>
          </w:r>
          <w:r w:rsidR="00356290">
            <w:instrText xml:space="preserve"> CITATION Dem07 \l 1036 </w:instrText>
          </w:r>
          <w:r w:rsidR="00F3630C">
            <w:fldChar w:fldCharType="separate"/>
          </w:r>
          <w:r w:rsidR="00DB027E">
            <w:rPr>
              <w:noProof/>
            </w:rPr>
            <w:t xml:space="preserve"> (Demirdjian, 2007)</w:t>
          </w:r>
          <w:r w:rsidR="00F3630C">
            <w:fldChar w:fldCharType="end"/>
          </w:r>
        </w:sdtContent>
      </w:sdt>
      <w:r>
        <w:t>.</w:t>
      </w:r>
    </w:p>
    <w:p w:rsidR="00DB027E" w:rsidRDefault="00B90888" w:rsidP="00DB027E">
      <w:pPr>
        <w:pStyle w:val="Titre1"/>
        <w:pBdr>
          <w:bottom w:val="single" w:sz="4" w:space="1" w:color="auto"/>
        </w:pBdr>
      </w:pPr>
      <w:r>
        <w:t>Relaxation</w:t>
      </w:r>
    </w:p>
    <w:p w:rsidR="005E013D" w:rsidRPr="00DB027E" w:rsidRDefault="00527761" w:rsidP="00DB027E">
      <w:pPr>
        <w:spacing w:after="360"/>
        <w:ind w:firstLine="708"/>
        <w:rPr>
          <w:b/>
          <w:bCs/>
          <w:sz w:val="28"/>
          <w:szCs w:val="28"/>
        </w:rPr>
      </w:pPr>
      <w:r>
        <w:t xml:space="preserve">La </w:t>
      </w:r>
      <w:r w:rsidR="00BA6E03">
        <w:t>relaxation</w:t>
      </w:r>
      <w:r>
        <w:t xml:space="preserve"> correspond au retour de l’alimentation vers sa position </w:t>
      </w:r>
      <w:r w:rsidR="00BA6E03">
        <w:t>d’équilibre (</w:t>
      </w:r>
      <w:r>
        <w:t>parallèle à Bo)</w:t>
      </w:r>
      <w:r w:rsidR="00BA6E03">
        <w:t>. Ce mouvement est accompagné de deux composantes principales dans l’espace : longitudinal et transversal.</w:t>
      </w:r>
      <w:r w:rsidR="00986D40">
        <w:t xml:space="preserve"> Le temps de la relaxation est en général</w:t>
      </w:r>
      <w:del w:id="19" w:author="cauzid5" w:date="2019-12-02T19:03:00Z">
        <w:r w:rsidR="00986D40" w:rsidDel="00674FD0">
          <w:delText>e</w:delText>
        </w:r>
      </w:del>
      <w:r w:rsidR="00986D40">
        <w:t xml:space="preserve"> fonction de la dynamique moléculaire et</w:t>
      </w:r>
      <w:ins w:id="20" w:author="cauzid5" w:date="2019-12-02T19:03:00Z">
        <w:r w:rsidR="00674FD0">
          <w:t xml:space="preserve"> de</w:t>
        </w:r>
      </w:ins>
      <w:r w:rsidR="00986D40">
        <w:t xml:space="preserve"> l’inhomogénéité du champ Bo</w:t>
      </w:r>
      <w:r w:rsidR="00A3480F">
        <w:t>. Le r</w:t>
      </w:r>
      <w:r w:rsidR="006B4AC7">
        <w:t>e</w:t>
      </w:r>
      <w:r w:rsidR="00A3480F">
        <w:t>tour à l’équilibre des</w:t>
      </w:r>
      <w:r w:rsidR="007C77EE">
        <w:t xml:space="preserve"> atomes est associé à une émission de photos </w:t>
      </w:r>
      <w:commentRangeStart w:id="21"/>
      <w:del w:id="22" w:author="cauzid5" w:date="2019-12-02T19:03:00Z">
        <w:r w:rsidR="007C77EE" w:rsidDel="00674FD0">
          <w:delText xml:space="preserve">d’énergie </w:delText>
        </w:r>
      </w:del>
      <w:r w:rsidR="007C77EE">
        <w:t xml:space="preserve">dont les fréquences </w:t>
      </w:r>
      <w:commentRangeEnd w:id="21"/>
      <w:r w:rsidR="00674FD0">
        <w:rPr>
          <w:rStyle w:val="Marquedecommentaire"/>
        </w:rPr>
        <w:commentReference w:id="21"/>
      </w:r>
      <w:r w:rsidR="007C77EE">
        <w:t>vont être détectées</w:t>
      </w:r>
      <w:r w:rsidR="005F5D0D">
        <w:t xml:space="preserve">. </w:t>
      </w:r>
    </w:p>
    <w:p w:rsidR="00E86DCE" w:rsidRDefault="005F5D0D" w:rsidP="00DB027E">
      <w:pPr>
        <w:ind w:firstLine="708"/>
      </w:pPr>
      <w:r>
        <w:t>Le signal émis contient plusieurs fréquences détectées simultanément</w:t>
      </w:r>
      <w:r w:rsidR="00396C9F">
        <w:t xml:space="preserve">. Il </w:t>
      </w:r>
      <w:ins w:id="23" w:author="cauzid5" w:date="2019-12-02T19:04:00Z">
        <w:r w:rsidR="005E0BCD">
          <w:t xml:space="preserve">est </w:t>
        </w:r>
      </w:ins>
      <w:r w:rsidR="00396C9F">
        <w:t xml:space="preserve">donc nécessaire </w:t>
      </w:r>
      <w:del w:id="24" w:author="cauzid5" w:date="2019-12-02T19:04:00Z">
        <w:r w:rsidR="00396C9F" w:rsidDel="005E0BCD">
          <w:delText xml:space="preserve">une séparation </w:delText>
        </w:r>
      </w:del>
      <w:ins w:id="25" w:author="cauzid5" w:date="2019-12-02T19:04:00Z">
        <w:r w:rsidR="005E0BCD">
          <w:t xml:space="preserve">de séparer </w:t>
        </w:r>
      </w:ins>
      <w:del w:id="26" w:author="cauzid5" w:date="2019-12-02T19:04:00Z">
        <w:r w:rsidR="00396C9F" w:rsidDel="005E0BCD">
          <w:delText xml:space="preserve">de </w:delText>
        </w:r>
      </w:del>
      <w:r w:rsidR="00396C9F">
        <w:t xml:space="preserve">ces fréquences pour l’identification de </w:t>
      </w:r>
      <w:proofErr w:type="gramStart"/>
      <w:r w:rsidR="00396C9F">
        <w:t>leur intensités</w:t>
      </w:r>
      <w:ins w:id="27" w:author="cauzid5" w:date="2019-12-02T19:04:00Z">
        <w:r w:rsidR="005E0BCD">
          <w:t xml:space="preserve"> relatives</w:t>
        </w:r>
        <w:proofErr w:type="gramEnd"/>
        <w:r w:rsidR="005E0BCD">
          <w:t>. C</w:t>
        </w:r>
      </w:ins>
      <w:del w:id="28" w:author="cauzid5" w:date="2019-12-02T19:04:00Z">
        <w:r w:rsidR="00E86DCE" w:rsidDel="005E0BCD">
          <w:delText>, c</w:delText>
        </w:r>
      </w:del>
      <w:r w:rsidR="00E86DCE">
        <w:t xml:space="preserve">e processus est fait par l’intermédiaire de </w:t>
      </w:r>
      <w:r w:rsidR="00EC6124">
        <w:t>la «</w:t>
      </w:r>
      <w:r w:rsidR="00E86DCE">
        <w:t> transformation de F</w:t>
      </w:r>
      <w:r w:rsidR="003F3695">
        <w:t>ou</w:t>
      </w:r>
      <w:r w:rsidR="00E86DCE">
        <w:t>rie</w:t>
      </w:r>
      <w:r w:rsidR="003F3695">
        <w:t>r</w:t>
      </w:r>
      <w:r w:rsidR="00E86DCE">
        <w:t> »</w:t>
      </w:r>
      <w:r w:rsidR="00EC6124">
        <w:t>(</w:t>
      </w:r>
      <w:commentRangeStart w:id="29"/>
      <w:proofErr w:type="gramStart"/>
      <w:r w:rsidR="00EC6124">
        <w:t xml:space="preserve">Figure </w:t>
      </w:r>
      <w:commentRangeEnd w:id="29"/>
      <w:proofErr w:type="gramEnd"/>
      <w:r w:rsidR="005E0BCD">
        <w:rPr>
          <w:rStyle w:val="Marquedecommentaire"/>
        </w:rPr>
        <w:commentReference w:id="29"/>
      </w:r>
      <w:r w:rsidR="00EC6124">
        <w:t>)</w:t>
      </w:r>
    </w:p>
    <w:p w:rsidR="003F3695" w:rsidRDefault="00E86DCE" w:rsidP="003F3695">
      <w:pPr>
        <w:keepNext/>
      </w:pPr>
      <w:r>
        <w:rPr>
          <w:noProof/>
          <w:lang w:eastAsia="fr-FR"/>
        </w:rPr>
        <w:drawing>
          <wp:inline distT="0" distB="0" distL="0" distR="0">
            <wp:extent cx="5819775" cy="23812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819775" cy="2381250"/>
                    </a:xfrm>
                    <a:prstGeom prst="rect">
                      <a:avLst/>
                    </a:prstGeom>
                  </pic:spPr>
                </pic:pic>
              </a:graphicData>
            </a:graphic>
          </wp:inline>
        </w:drawing>
      </w:r>
    </w:p>
    <w:p w:rsidR="003F3695" w:rsidRDefault="003F3695" w:rsidP="003F3695">
      <w:pPr>
        <w:pStyle w:val="Lgende"/>
      </w:pPr>
      <w:r>
        <w:t xml:space="preserve">Figure </w:t>
      </w:r>
      <w:fldSimple w:instr=" SEQ Figure \* ARABIC ">
        <w:r>
          <w:rPr>
            <w:noProof/>
          </w:rPr>
          <w:t>5</w:t>
        </w:r>
      </w:fldSimple>
      <w:r>
        <w:t>: Transformation de Fourier </w:t>
      </w:r>
      <w:proofErr w:type="gramStart"/>
      <w:r>
        <w:t>:  Le</w:t>
      </w:r>
      <w:proofErr w:type="gramEnd"/>
      <w:r>
        <w:t xml:space="preserve"> signal RMN détecté (a) et le spectre obtenu après transformation de Fourier (b</w:t>
      </w:r>
      <w:sdt>
        <w:sdtPr>
          <w:id w:val="930927680"/>
          <w:citation/>
        </w:sdtPr>
        <w:sdtContent>
          <w:r w:rsidR="00F3630C">
            <w:fldChar w:fldCharType="begin"/>
          </w:r>
          <w:r w:rsidR="00356290">
            <w:instrText xml:space="preserve"> CITATION AKO17 \l 1036 </w:instrText>
          </w:r>
          <w:r w:rsidR="00F3630C">
            <w:fldChar w:fldCharType="separate"/>
          </w:r>
          <w:r w:rsidR="00DB027E">
            <w:rPr>
              <w:noProof/>
            </w:rPr>
            <w:t xml:space="preserve"> (AKOKA, 2017)</w:t>
          </w:r>
          <w:r w:rsidR="00F3630C">
            <w:fldChar w:fldCharType="end"/>
          </w:r>
        </w:sdtContent>
      </w:sdt>
      <w:r>
        <w:t>)</w:t>
      </w:r>
    </w:p>
    <w:p w:rsidR="00CE108D" w:rsidRDefault="00E86DCE" w:rsidP="00CE108D">
      <w:r>
        <w:t>.</w:t>
      </w:r>
      <w:r w:rsidR="005F5D0D">
        <w:t xml:space="preserve"> </w:t>
      </w:r>
    </w:p>
    <w:p w:rsidR="00315BF7" w:rsidRDefault="00315BF7" w:rsidP="001D0DD6">
      <w:pPr>
        <w:rPr>
          <w:b/>
          <w:bCs/>
          <w:sz w:val="28"/>
          <w:szCs w:val="28"/>
        </w:rPr>
      </w:pPr>
    </w:p>
    <w:p w:rsidR="00FF2F42" w:rsidRDefault="00FF2F42" w:rsidP="001D0DD6">
      <w:pPr>
        <w:rPr>
          <w:b/>
          <w:bCs/>
          <w:sz w:val="28"/>
          <w:szCs w:val="28"/>
        </w:rPr>
      </w:pPr>
    </w:p>
    <w:p w:rsidR="005E013D" w:rsidRDefault="005E013D" w:rsidP="001D0DD6">
      <w:pPr>
        <w:rPr>
          <w:b/>
          <w:bCs/>
          <w:sz w:val="28"/>
          <w:szCs w:val="28"/>
        </w:rPr>
      </w:pPr>
    </w:p>
    <w:p w:rsidR="00D955A4" w:rsidRDefault="00315BF7" w:rsidP="00823D8C">
      <w:pPr>
        <w:pStyle w:val="Titre1"/>
        <w:pBdr>
          <w:bottom w:val="single" w:sz="4" w:space="1" w:color="auto"/>
        </w:pBdr>
      </w:pPr>
      <w:r>
        <w:lastRenderedPageBreak/>
        <w:t>Analyse du spectre</w:t>
      </w:r>
      <w:r w:rsidR="00D955A4">
        <w:t xml:space="preserve"> RMN</w:t>
      </w:r>
    </w:p>
    <w:p w:rsidR="000C690D" w:rsidRDefault="000C690D" w:rsidP="00806DE7">
      <w:pPr>
        <w:ind w:firstLine="708"/>
      </w:pPr>
      <w:r>
        <w:t xml:space="preserve">La résonance </w:t>
      </w:r>
      <w:r>
        <w:rPr>
          <w:rStyle w:val="mod"/>
        </w:rPr>
        <w:t>des différents protons</w:t>
      </w:r>
      <w:r>
        <w:t xml:space="preserve"> de la molécule à étudier est </w:t>
      </w:r>
      <w:del w:id="30" w:author="cauzid5" w:date="2019-12-02T19:05:00Z">
        <w:r w:rsidDel="005E0BCD">
          <w:delText>traduit</w:delText>
        </w:r>
      </w:del>
      <w:ins w:id="31" w:author="cauzid5" w:date="2019-12-02T19:05:00Z">
        <w:r w:rsidR="005E0BCD">
          <w:t>traduite</w:t>
        </w:r>
      </w:ins>
      <w:r>
        <w:t xml:space="preserve"> par un pic sur le spectre dont la hauteur du pic est directement promotionnelle à l'intensité de la </w:t>
      </w:r>
      <w:r>
        <w:rPr>
          <w:rStyle w:val="spellmod"/>
        </w:rPr>
        <w:t>résonance</w:t>
      </w:r>
      <w:r>
        <w:t xml:space="preserve"> émise par le noyau des atomes. L'axe horizontal (noté δ) représente le décalage (ou déplacement chimique) entre la fréquence de </w:t>
      </w:r>
      <w:r>
        <w:rPr>
          <w:rStyle w:val="spellmod"/>
        </w:rPr>
        <w:t>résonance</w:t>
      </w:r>
      <w:r>
        <w:t xml:space="preserve"> des protons de la molécule cible et une fréquence de référence (fréquence standard), la fréquence standard étant plus souvent le </w:t>
      </w:r>
      <w:proofErr w:type="spellStart"/>
      <w:r>
        <w:rPr>
          <w:rStyle w:val="ver"/>
        </w:rPr>
        <w:t>tétraméthylsilane</w:t>
      </w:r>
      <w:proofErr w:type="spellEnd"/>
      <w:ins w:id="32" w:author="cauzid5" w:date="2019-12-02T19:05:00Z">
        <w:r w:rsidR="005E0BCD">
          <w:rPr>
            <w:rStyle w:val="ver"/>
          </w:rPr>
          <w:t xml:space="preserve"> </w:t>
        </w:r>
      </w:ins>
      <w:r>
        <w:rPr>
          <w:rStyle w:val="ver"/>
        </w:rPr>
        <w:t>(Si</w:t>
      </w:r>
      <w:r>
        <w:t>(CH3)4. L'utilisation d'un standard permet de faire des mesures et les comparer aux mesures des autres machines.</w:t>
      </w:r>
    </w:p>
    <w:p w:rsidR="00FF2F42" w:rsidRPr="00FF2F42" w:rsidRDefault="000C690D" w:rsidP="00FF2F42">
      <w:pPr>
        <w:ind w:firstLine="708"/>
      </w:pPr>
      <w:r>
        <w:t xml:space="preserve">Un proton est toujours affecté par son environnement notamment les liaisons atomiques. Dans une molécule on aura donc des protons identiques, c'est-à-dire ceux qui ont le même environnement </w:t>
      </w:r>
      <w:commentRangeStart w:id="33"/>
      <w:r>
        <w:t xml:space="preserve">et que </w:t>
      </w:r>
      <w:r>
        <w:rPr>
          <w:rStyle w:val="ver"/>
        </w:rPr>
        <w:t>par conséquence</w:t>
      </w:r>
      <w:r>
        <w:t xml:space="preserve"> </w:t>
      </w:r>
      <w:commentRangeEnd w:id="33"/>
      <w:r w:rsidR="005E0BCD">
        <w:rPr>
          <w:rStyle w:val="Marquedecommentaire"/>
        </w:rPr>
        <w:commentReference w:id="33"/>
      </w:r>
      <w:r>
        <w:t xml:space="preserve">auront le même déplacement chimique et sur le spectre ces protons seront représentés par un seul pic. </w:t>
      </w:r>
      <w:commentRangeStart w:id="34"/>
      <w:r>
        <w:t>Chaque pic correspond donc à un environnement chimique différent des protons qui composent l'échantillon et non au nombre de proton.</w:t>
      </w:r>
      <w:commentRangeEnd w:id="34"/>
      <w:r w:rsidR="005E0BCD">
        <w:rPr>
          <w:rStyle w:val="Marquedecommentaire"/>
        </w:rPr>
        <w:commentReference w:id="34"/>
      </w:r>
    </w:p>
    <w:p w:rsidR="00806DE7" w:rsidRPr="00FF2348" w:rsidRDefault="00A42BCF" w:rsidP="000A6B5B">
      <w:pPr>
        <w:rPr>
          <w:b/>
          <w:bCs/>
          <w:szCs w:val="24"/>
        </w:rPr>
      </w:pPr>
      <w:r w:rsidRPr="00FF2348">
        <w:rPr>
          <w:b/>
          <w:bCs/>
          <w:szCs w:val="24"/>
        </w:rPr>
        <w:t>Exemple de la molécule d’éthanol</w:t>
      </w:r>
      <w:r w:rsidR="000C690D" w:rsidRPr="00FF2348">
        <w:rPr>
          <w:b/>
          <w:bCs/>
          <w:szCs w:val="24"/>
        </w:rPr>
        <w:t> :</w:t>
      </w:r>
    </w:p>
    <w:p w:rsidR="00806DE7" w:rsidRDefault="00806DE7" w:rsidP="00806DE7">
      <w:pPr>
        <w:jc w:val="center"/>
      </w:pPr>
      <w:r>
        <w:rPr>
          <w:noProof/>
          <w:lang w:eastAsia="fr-FR"/>
        </w:rPr>
        <w:drawing>
          <wp:inline distT="0" distB="0" distL="0" distR="0">
            <wp:extent cx="4438650" cy="2762250"/>
            <wp:effectExtent l="0" t="0" r="0" b="0"/>
            <wp:docPr id="1" name="Image 1" descr="Résultat de recherche d'images pour &quot;spectre rmn éthano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pectre rmn éthanol&quot;"/>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8650" cy="2762250"/>
                    </a:xfrm>
                    <a:prstGeom prst="rect">
                      <a:avLst/>
                    </a:prstGeom>
                    <a:noFill/>
                    <a:ln>
                      <a:noFill/>
                    </a:ln>
                  </pic:spPr>
                </pic:pic>
              </a:graphicData>
            </a:graphic>
          </wp:inline>
        </w:drawing>
      </w:r>
    </w:p>
    <w:p w:rsidR="00806DE7" w:rsidRPr="00FF2348" w:rsidRDefault="00806DE7" w:rsidP="00FF2348">
      <w:pPr>
        <w:pStyle w:val="Lgende"/>
        <w:jc w:val="center"/>
        <w:rPr>
          <w:b/>
          <w:bCs/>
          <w:sz w:val="28"/>
          <w:szCs w:val="28"/>
        </w:rPr>
      </w:pPr>
      <w:r>
        <w:t xml:space="preserve">Figure </w:t>
      </w:r>
      <w:r w:rsidR="00F3630C">
        <w:fldChar w:fldCharType="begin"/>
      </w:r>
      <w:r w:rsidR="00AA5EAE">
        <w:instrText xml:space="preserve"> SEQ Figure \* ARABIC </w:instrText>
      </w:r>
      <w:r w:rsidR="00F3630C">
        <w:fldChar w:fldCharType="separate"/>
      </w:r>
      <w:r w:rsidR="003F3695">
        <w:rPr>
          <w:noProof/>
        </w:rPr>
        <w:t>6</w:t>
      </w:r>
      <w:r w:rsidR="00F3630C">
        <w:rPr>
          <w:noProof/>
        </w:rPr>
        <w:fldChar w:fldCharType="end"/>
      </w:r>
      <w:r>
        <w:t xml:space="preserve">: Spectre de RMN de </w:t>
      </w:r>
      <w:proofErr w:type="gramStart"/>
      <w:r>
        <w:t>l'éthanol</w:t>
      </w:r>
      <w:r w:rsidR="00356290">
        <w:t>(</w:t>
      </w:r>
      <w:proofErr w:type="gramEnd"/>
      <w:r w:rsidR="00356290">
        <w:t xml:space="preserve">source : </w:t>
      </w:r>
      <w:r w:rsidR="00356290" w:rsidRPr="00356290">
        <w:t>http://physique.chimie.pagesperso-orange.fr/TS_2012/T_S_7E_EXERCICES.htm</w:t>
      </w:r>
      <w:r w:rsidR="00356290">
        <w:t>)</w:t>
      </w:r>
    </w:p>
    <w:p w:rsidR="000A6B5B" w:rsidRDefault="000A6B5B" w:rsidP="00806DE7">
      <w:pPr>
        <w:ind w:firstLine="708"/>
      </w:pPr>
      <w:r>
        <w:t xml:space="preserve">En règle générale, les protons d'hydrogène qui sont liées sur le même atome dans une molécule sont dits équivalents, représentés avec la même couleur sur le spectre. Les représentations spectrales de ces protons suivent une loi simple qui est directement lié au nombre de protons voisins. </w:t>
      </w:r>
      <w:r w:rsidRPr="00FF2348">
        <w:rPr>
          <w:i/>
          <w:iCs/>
          <w:u w:val="single"/>
        </w:rPr>
        <w:t xml:space="preserve">On considère qu'un groupe de protons équivalents qui possède un nombre de proton </w:t>
      </w:r>
      <w:r w:rsidRPr="00FF2348">
        <w:rPr>
          <w:rStyle w:val="mod"/>
          <w:i/>
          <w:iCs/>
          <w:u w:val="single"/>
        </w:rPr>
        <w:t>n</w:t>
      </w:r>
      <w:r w:rsidRPr="00FF2348">
        <w:rPr>
          <w:i/>
          <w:iCs/>
          <w:u w:val="single"/>
        </w:rPr>
        <w:t xml:space="preserve"> équivalent aura n+1 pics sur le spectre</w:t>
      </w:r>
      <w:r>
        <w:t xml:space="preserve">. On peut prendre l'exemple des protons rouges qui ont </w:t>
      </w:r>
      <w:r>
        <w:rPr>
          <w:rStyle w:val="ver"/>
        </w:rPr>
        <w:t>2 protons</w:t>
      </w:r>
      <w:r>
        <w:t xml:space="preserve"> voisins (les bleus), ils seront donc représentés par </w:t>
      </w:r>
      <w:r w:rsidRPr="000910CC">
        <w:rPr>
          <w:i/>
          <w:iCs/>
        </w:rPr>
        <w:t>2+1=3</w:t>
      </w:r>
      <w:r>
        <w:t xml:space="preserve"> pics sur le spectre appelé signal à pic multiple.</w:t>
      </w:r>
    </w:p>
    <w:p w:rsidR="000A6B5B" w:rsidRDefault="000A6B5B" w:rsidP="00DB027E">
      <w:pPr>
        <w:ind w:firstLine="708"/>
      </w:pPr>
      <w:r>
        <w:rPr>
          <w:rStyle w:val="spellver"/>
        </w:rPr>
        <w:t>L'électronégativité</w:t>
      </w:r>
      <w:r>
        <w:t xml:space="preserve"> est un des principaux paramètres qui contrôle le déplacement chimique. En général, plus un proton d'hydrogène est chargé d'électron qui lui font écran, </w:t>
      </w:r>
      <w:r w:rsidR="00DB027E">
        <w:rPr>
          <w:rStyle w:val="ver"/>
        </w:rPr>
        <w:t>moins</w:t>
      </w:r>
      <w:r>
        <w:t xml:space="preserve"> il y aura de déplacement chimique et vice-versa. Par exemple sur le spectre de l'</w:t>
      </w:r>
      <w:r>
        <w:rPr>
          <w:rStyle w:val="spellmod"/>
        </w:rPr>
        <w:t>éthanol</w:t>
      </w:r>
      <w:r>
        <w:t xml:space="preserve"> on voit que l'atome d'hydrogène lié à l'oxygène a subi un plus fort </w:t>
      </w:r>
      <w:r>
        <w:rPr>
          <w:rStyle w:val="ver"/>
        </w:rPr>
        <w:t>déplacement car</w:t>
      </w:r>
      <w:r>
        <w:t xml:space="preserve"> l'oxygène est plus </w:t>
      </w:r>
      <w:r>
        <w:rPr>
          <w:rStyle w:val="spellmod"/>
        </w:rPr>
        <w:t>électronégatif</w:t>
      </w:r>
      <w:r>
        <w:t xml:space="preserve"> que le carbone. L'oxygène va donc attirer plus les électrons </w:t>
      </w:r>
      <w:r>
        <w:lastRenderedPageBreak/>
        <w:t>de l'atome d'hydrogène vers lui, ce qui produira moins résistance au proton d'hydrogène pour son déplacement.</w:t>
      </w:r>
    </w:p>
    <w:p w:rsidR="000A6B5B" w:rsidRDefault="000A6B5B" w:rsidP="00DB027E">
      <w:pPr>
        <w:ind w:firstLine="708"/>
      </w:pPr>
      <w:r>
        <w:t>Une autre information que l'on peut en tirer d'un spectre est la courbe d'intégration des signaux, qui nous permet de déterminer le nombre de protons équivalents entre eux et les proportions entre les différents types de protons.</w:t>
      </w:r>
    </w:p>
    <w:p w:rsidR="00806DE7" w:rsidRPr="00806DE7" w:rsidRDefault="000A6B5B" w:rsidP="00DB027E">
      <w:pPr>
        <w:ind w:firstLine="708"/>
      </w:pPr>
      <w:r>
        <w:t xml:space="preserve">Vu que </w:t>
      </w:r>
      <w:r w:rsidR="00806DE7">
        <w:t>l</w:t>
      </w:r>
      <w:r>
        <w:t xml:space="preserve">e </w:t>
      </w:r>
      <w:r>
        <w:rPr>
          <w:rStyle w:val="spellver"/>
        </w:rPr>
        <w:t>RMN</w:t>
      </w:r>
      <w:r>
        <w:t xml:space="preserve"> est une méthode d'analyse qui permet d'avoir plusieurs informations sur les liaisons et propriétés des molécules, elle a donc différentes applications dans différents domaines de science.</w:t>
      </w:r>
    </w:p>
    <w:p w:rsidR="00BA0439" w:rsidRDefault="00BA0439" w:rsidP="00823D8C">
      <w:pPr>
        <w:pStyle w:val="Titre1"/>
        <w:pBdr>
          <w:bottom w:val="single" w:sz="4" w:space="1" w:color="auto"/>
        </w:pBdr>
      </w:pPr>
      <w:r>
        <w:t xml:space="preserve">Applications en géosciences </w:t>
      </w:r>
      <w:r w:rsidR="00432C8B">
        <w:t>et industrie</w:t>
      </w:r>
    </w:p>
    <w:p w:rsidR="009673BE" w:rsidRDefault="000A6B5B" w:rsidP="00806DE7">
      <w:pPr>
        <w:ind w:firstLine="708"/>
        <w:rPr>
          <w:b/>
          <w:bCs/>
          <w:sz w:val="28"/>
          <w:szCs w:val="28"/>
        </w:rPr>
      </w:pPr>
      <w:r>
        <w:rPr>
          <w:rStyle w:val="ver"/>
        </w:rPr>
        <w:t>Actuellement</w:t>
      </w:r>
      <w:r>
        <w:t xml:space="preserve"> tous les chimistes en industrie utilisent cette technique pour caractériser les états de synthèse des produits et des molécules. </w:t>
      </w:r>
      <w:commentRangeStart w:id="35"/>
      <w:r>
        <w:t xml:space="preserve">En </w:t>
      </w:r>
      <w:r>
        <w:rPr>
          <w:rStyle w:val="spellmod"/>
        </w:rPr>
        <w:t>géoscience</w:t>
      </w:r>
      <w:r>
        <w:t xml:space="preserve"> elle peut être également utilisée dans la reconnaissance des propriétés des molécules qui composent un cristal par exemple</w:t>
      </w:r>
      <w:commentRangeEnd w:id="35"/>
      <w:r w:rsidR="005E0BCD">
        <w:rPr>
          <w:rStyle w:val="Marquedecommentaire"/>
        </w:rPr>
        <w:commentReference w:id="35"/>
      </w:r>
      <w:r w:rsidR="00806DE7">
        <w:t>.</w:t>
      </w:r>
    </w:p>
    <w:p w:rsidR="009673BE" w:rsidRPr="00FF2348" w:rsidRDefault="009673BE" w:rsidP="00823D8C">
      <w:pPr>
        <w:pStyle w:val="Titre1"/>
        <w:pBdr>
          <w:bottom w:val="single" w:sz="4" w:space="1" w:color="auto"/>
        </w:pBdr>
        <w:rPr>
          <w:szCs w:val="28"/>
        </w:rPr>
      </w:pPr>
      <w:r w:rsidRPr="00FF2348">
        <w:rPr>
          <w:szCs w:val="28"/>
        </w:rPr>
        <w:t>Application de la résonnance magnétique dans l’imagerie médicale (IRM)</w:t>
      </w:r>
    </w:p>
    <w:p w:rsidR="00740281" w:rsidRDefault="00740281" w:rsidP="00806DE7">
      <w:pPr>
        <w:ind w:firstLine="708"/>
      </w:pPr>
      <w:r>
        <w:t>L'imagerie par résonance magnétique est une technique médicale qui permet d'observer en haut résolution l'intérieur du corps humain et permet de voir les tissus m</w:t>
      </w:r>
      <w:ins w:id="36" w:author="cauzid5" w:date="2019-12-02T19:09:00Z">
        <w:r w:rsidR="005E0BCD">
          <w:t>o</w:t>
        </w:r>
      </w:ins>
      <w:r>
        <w:t xml:space="preserve">us avec un bon contraste. Cette technique est basée sur le principe de la résonance magnétique nucléaire, elle consiste à observer la </w:t>
      </w:r>
      <w:r w:rsidR="00356290">
        <w:rPr>
          <w:rStyle w:val="ver"/>
        </w:rPr>
        <w:t>RMN (</w:t>
      </w:r>
      <w:r>
        <w:rPr>
          <w:rStyle w:val="ver"/>
        </w:rPr>
        <w:t>résonance</w:t>
      </w:r>
      <w:r>
        <w:t xml:space="preserve"> magnétique nucléaire) de l'atome d'hydrogène contenue dans l'eau et dans les tissus de l'organisme.</w:t>
      </w:r>
    </w:p>
    <w:p w:rsidR="00740281" w:rsidRDefault="00740281" w:rsidP="00806DE7">
      <w:pPr>
        <w:ind w:firstLine="708"/>
      </w:pPr>
      <w:r>
        <w:t xml:space="preserve">Pour ce faire la machine est constituée de différents aimants qui créent un champ magnétique externe aux atomes d'hydrogène, on va ensuite envoyer des ondes radio à large spectre qui vont traverser tout le corps et exciter la matière. </w:t>
      </w:r>
      <w:r>
        <w:rPr>
          <w:rStyle w:val="ver"/>
        </w:rPr>
        <w:t>Une fois excité</w:t>
      </w:r>
      <w:r>
        <w:t xml:space="preserve"> chaque atome d'hydrogène va émettre des photons qui vont être fonction de son positionnement dans l'espace, ensuite à l'aide d'un logiciel on peut positionner tous les atomes d'hydrogène dans l'espace grâce à la fréquence des photons qu'ils ont émis.</w:t>
      </w:r>
    </w:p>
    <w:p w:rsidR="00740281" w:rsidRDefault="00740281" w:rsidP="00806DE7">
      <w:pPr>
        <w:ind w:firstLine="708"/>
      </w:pPr>
      <w:r>
        <w:rPr>
          <w:rStyle w:val="spellver"/>
        </w:rPr>
        <w:t>L'IRM</w:t>
      </w:r>
      <w:r>
        <w:t xml:space="preserve"> est une technique </w:t>
      </w:r>
      <w:del w:id="37" w:author="cauzid5" w:date="2019-12-02T19:09:00Z">
        <w:r w:rsidDel="005E0BCD">
          <w:rPr>
            <w:rStyle w:val="spellmod"/>
          </w:rPr>
          <w:delText>radiogénique</w:delText>
        </w:r>
        <w:r w:rsidDel="005E0BCD">
          <w:delText xml:space="preserve"> </w:delText>
        </w:r>
      </w:del>
      <w:ins w:id="38" w:author="cauzid5" w:date="2019-12-02T19:09:00Z">
        <w:r w:rsidR="005E0BCD">
          <w:rPr>
            <w:rStyle w:val="spellmod"/>
          </w:rPr>
          <w:t>radio</w:t>
        </w:r>
        <w:r w:rsidR="005E0BCD">
          <w:rPr>
            <w:rStyle w:val="spellmod"/>
          </w:rPr>
          <w:t>graphique</w:t>
        </w:r>
        <w:r w:rsidR="005E0BCD">
          <w:t xml:space="preserve"> </w:t>
        </w:r>
      </w:ins>
      <w:r>
        <w:t xml:space="preserve">récente, non invasive et sans effets secondaires ce qui la rend </w:t>
      </w:r>
      <w:commentRangeStart w:id="39"/>
      <w:r>
        <w:t xml:space="preserve">encore plus ses </w:t>
      </w:r>
      <w:commentRangeEnd w:id="39"/>
      <w:r w:rsidR="005E0BCD">
        <w:rPr>
          <w:rStyle w:val="Marquedecommentaire"/>
        </w:rPr>
        <w:commentReference w:id="39"/>
      </w:r>
      <w:r>
        <w:t xml:space="preserve">principales concurrentes comme le </w:t>
      </w:r>
      <w:r>
        <w:rPr>
          <w:rStyle w:val="spellver"/>
        </w:rPr>
        <w:t>XRF</w:t>
      </w:r>
      <w:r>
        <w:t xml:space="preserve"> et l'échographie ont des effets secondaires.</w:t>
      </w:r>
    </w:p>
    <w:p w:rsidR="00823D8C" w:rsidRDefault="00075B26" w:rsidP="00823D8C">
      <w:pPr>
        <w:keepNext/>
        <w:ind w:firstLine="708"/>
      </w:pPr>
      <w:r>
        <w:rPr>
          <w:noProof/>
          <w:lang w:eastAsia="fr-FR"/>
        </w:rPr>
        <w:drawing>
          <wp:inline distT="0" distB="0" distL="0" distR="0">
            <wp:extent cx="2143125" cy="1619250"/>
            <wp:effectExtent l="0" t="0" r="9525" b="0"/>
            <wp:docPr id="14" name="Image 14" descr="C:\Users\alexa\AppData\Local\Microsoft\Windows\INetCache\Content.MSO\ADBB8D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AppData\Local\Microsoft\Windows\INetCache\Content.MSO\ADBB8DB7.tm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3125" cy="1619250"/>
                    </a:xfrm>
                    <a:prstGeom prst="rect">
                      <a:avLst/>
                    </a:prstGeom>
                    <a:noFill/>
                    <a:ln>
                      <a:noFill/>
                    </a:ln>
                  </pic:spPr>
                </pic:pic>
              </a:graphicData>
            </a:graphic>
          </wp:inline>
        </w:drawing>
      </w:r>
      <w:r w:rsidR="00FF2348" w:rsidRPr="00FF2348">
        <w:t xml:space="preserve"> </w:t>
      </w:r>
      <w:r w:rsidR="00FF2348">
        <w:rPr>
          <w:noProof/>
          <w:lang w:eastAsia="fr-FR"/>
        </w:rPr>
        <w:drawing>
          <wp:inline distT="0" distB="0" distL="0" distR="0">
            <wp:extent cx="3048000" cy="1628775"/>
            <wp:effectExtent l="0" t="0" r="0" b="9525"/>
            <wp:docPr id="3" name="Image 3" descr="Résultat de recherche d'images pour &quot;i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irm&quot;"/>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8000" cy="1628775"/>
                    </a:xfrm>
                    <a:prstGeom prst="rect">
                      <a:avLst/>
                    </a:prstGeom>
                    <a:noFill/>
                    <a:ln>
                      <a:noFill/>
                    </a:ln>
                  </pic:spPr>
                </pic:pic>
              </a:graphicData>
            </a:graphic>
          </wp:inline>
        </w:drawing>
      </w:r>
    </w:p>
    <w:p w:rsidR="000910CC" w:rsidRDefault="00823D8C" w:rsidP="00823D8C">
      <w:pPr>
        <w:pStyle w:val="Lgende"/>
        <w:jc w:val="center"/>
      </w:pPr>
      <w:r>
        <w:t xml:space="preserve">Figure </w:t>
      </w:r>
      <w:r w:rsidR="00F3630C">
        <w:fldChar w:fldCharType="begin"/>
      </w:r>
      <w:r w:rsidR="00AA5EAE">
        <w:instrText xml:space="preserve"> SEQ Figure \* ARABIC </w:instrText>
      </w:r>
      <w:r w:rsidR="00F3630C">
        <w:fldChar w:fldCharType="separate"/>
      </w:r>
      <w:r w:rsidR="003F3695">
        <w:rPr>
          <w:noProof/>
        </w:rPr>
        <w:t>7</w:t>
      </w:r>
      <w:r w:rsidR="00F3630C">
        <w:rPr>
          <w:noProof/>
        </w:rPr>
        <w:fldChar w:fldCharType="end"/>
      </w:r>
      <w:r>
        <w:t xml:space="preserve">:Imagerie d'un crâne humain obtenu par </w:t>
      </w:r>
      <w:proofErr w:type="gramStart"/>
      <w:r>
        <w:t>résonance(</w:t>
      </w:r>
      <w:proofErr w:type="gramEnd"/>
      <w:r>
        <w:t>gauche) et la machine de IRM (droite)</w:t>
      </w:r>
      <w:r w:rsidR="00075B26">
        <w:t>(source :</w:t>
      </w:r>
      <w:r w:rsidR="00075B26" w:rsidRPr="00075B26">
        <w:t xml:space="preserve"> http://pages.ucsd.edu/~mboyle/COGS11/COGS11-website/pdf-files/SU18-13-COGS11-Metaphysics.pdf</w:t>
      </w:r>
      <w:r w:rsidR="00075B26">
        <w:t>)</w:t>
      </w:r>
    </w:p>
    <w:p w:rsidR="009673BE" w:rsidRDefault="009673BE" w:rsidP="001D0DD6">
      <w:pPr>
        <w:rPr>
          <w:b/>
          <w:bCs/>
          <w:sz w:val="28"/>
          <w:szCs w:val="28"/>
        </w:rPr>
      </w:pPr>
    </w:p>
    <w:p w:rsidR="00DB027E" w:rsidRDefault="00DB027E" w:rsidP="001D0DD6">
      <w:pPr>
        <w:jc w:val="left"/>
        <w:rPr>
          <w:b/>
          <w:bCs/>
          <w:sz w:val="28"/>
          <w:szCs w:val="28"/>
        </w:rPr>
      </w:pPr>
    </w:p>
    <w:sdt>
      <w:sdtPr>
        <w:rPr>
          <w:rFonts w:asciiTheme="minorHAnsi" w:eastAsiaTheme="minorHAnsi" w:hAnsiTheme="minorHAnsi" w:cstheme="minorBidi"/>
          <w:color w:val="auto"/>
          <w:sz w:val="24"/>
          <w:szCs w:val="22"/>
        </w:rPr>
        <w:id w:val="953835468"/>
        <w:docPartObj>
          <w:docPartGallery w:val="Bibliographies"/>
          <w:docPartUnique/>
        </w:docPartObj>
      </w:sdtPr>
      <w:sdtContent>
        <w:p w:rsidR="00DB027E" w:rsidRDefault="00DB027E" w:rsidP="00DB027E">
          <w:pPr>
            <w:pStyle w:val="Titre1"/>
            <w:pBdr>
              <w:bottom w:val="single" w:sz="4" w:space="1" w:color="auto"/>
            </w:pBdr>
          </w:pPr>
          <w:r>
            <w:t>Références</w:t>
          </w:r>
        </w:p>
        <w:sdt>
          <w:sdtPr>
            <w:id w:val="-573587230"/>
            <w:bibliography/>
          </w:sdtPr>
          <w:sdtContent>
            <w:p w:rsidR="00DB027E" w:rsidRDefault="00F3630C" w:rsidP="00DB027E">
              <w:pPr>
                <w:pStyle w:val="Bibliographie"/>
                <w:rPr>
                  <w:noProof/>
                  <w:szCs w:val="24"/>
                </w:rPr>
              </w:pPr>
              <w:r w:rsidRPr="00F3630C">
                <w:fldChar w:fldCharType="begin"/>
              </w:r>
              <w:r w:rsidR="00DB027E">
                <w:instrText>BIBLIOGRAPHY</w:instrText>
              </w:r>
              <w:r w:rsidRPr="00F3630C">
                <w:fldChar w:fldCharType="separate"/>
              </w:r>
              <w:r w:rsidR="00DB027E">
                <w:rPr>
                  <w:b/>
                  <w:bCs/>
                  <w:noProof/>
                </w:rPr>
                <w:t>AKOKA Serge</w:t>
              </w:r>
              <w:r w:rsidR="00DB027E">
                <w:rPr>
                  <w:noProof/>
                </w:rPr>
                <w:t xml:space="preserve"> Une introduction de la résonance magnétique et nucléaire [Rapport]. - Nantes : Université de Nantes, 2017.</w:t>
              </w:r>
            </w:p>
            <w:p w:rsidR="00DB027E" w:rsidRDefault="00DB027E" w:rsidP="00DB027E">
              <w:pPr>
                <w:pStyle w:val="Bibliographie"/>
                <w:rPr>
                  <w:noProof/>
                </w:rPr>
              </w:pPr>
              <w:r>
                <w:rPr>
                  <w:b/>
                  <w:bCs/>
                  <w:noProof/>
                </w:rPr>
                <w:t>Demirdjian Hagop</w:t>
              </w:r>
              <w:r>
                <w:rPr>
                  <w:noProof/>
                </w:rPr>
                <w:t xml:space="preserve"> Les origines de l'IRMN : La résonnance magnétique [En ligne] // Culture Science Chimie. - 01 11 2007. - 2 11 2019. - http://culturesciences.chimie.ens.fr/content/les-origines-de-lirm-la-resonance-magnetique-nucleaire-1198.</w:t>
              </w:r>
            </w:p>
            <w:p w:rsidR="00DB027E" w:rsidRDefault="00F3630C" w:rsidP="00DB027E">
              <w:r>
                <w:rPr>
                  <w:b/>
                  <w:bCs/>
                </w:rPr>
                <w:fldChar w:fldCharType="end"/>
              </w:r>
            </w:p>
          </w:sdtContent>
        </w:sdt>
      </w:sdtContent>
    </w:sdt>
    <w:p w:rsidR="00DB027E" w:rsidRDefault="00DB027E" w:rsidP="00DB027E"/>
    <w:p w:rsidR="00DB027E" w:rsidRDefault="00DB027E" w:rsidP="00DB027E"/>
    <w:p w:rsidR="00DB027E" w:rsidRDefault="00DB027E" w:rsidP="00DB027E"/>
    <w:p w:rsidR="00DB027E" w:rsidRPr="001D0DD6" w:rsidRDefault="00DB027E" w:rsidP="001D0DD6">
      <w:pPr>
        <w:jc w:val="left"/>
        <w:rPr>
          <w:b/>
          <w:bCs/>
          <w:sz w:val="28"/>
          <w:szCs w:val="28"/>
        </w:rPr>
      </w:pPr>
    </w:p>
    <w:sectPr w:rsidR="00DB027E" w:rsidRPr="001D0DD6" w:rsidSect="006F0154">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uzid5" w:date="2019-12-02T18:59:00Z" w:initials="c">
    <w:p w:rsidR="00674FD0" w:rsidRDefault="00674FD0">
      <w:pPr>
        <w:pStyle w:val="Commentaire"/>
      </w:pPr>
      <w:r>
        <w:rPr>
          <w:rStyle w:val="Marquedecommentaire"/>
        </w:rPr>
        <w:annotationRef/>
      </w:r>
      <w:r>
        <w:t xml:space="preserve">NON ! </w:t>
      </w:r>
      <w:proofErr w:type="gramStart"/>
      <w:r>
        <w:t>c’est</w:t>
      </w:r>
      <w:proofErr w:type="gramEnd"/>
      <w:r>
        <w:t xml:space="preserve"> une technique moléculaire ! C’est grave comme erreur !</w:t>
      </w:r>
    </w:p>
  </w:comment>
  <w:comment w:id="21" w:author="cauzid5" w:date="2019-12-02T19:04:00Z" w:initials="c">
    <w:p w:rsidR="00674FD0" w:rsidRDefault="00674FD0">
      <w:pPr>
        <w:pStyle w:val="Commentaire"/>
      </w:pPr>
      <w:r>
        <w:rPr>
          <w:rStyle w:val="Marquedecommentaire"/>
        </w:rPr>
        <w:annotationRef/>
      </w:r>
      <w:r>
        <w:t>Energie et fréquences sont deux mesures différentes de la même chose</w:t>
      </w:r>
    </w:p>
  </w:comment>
  <w:comment w:id="29" w:author="cauzid5" w:date="2019-12-02T19:05:00Z" w:initials="c">
    <w:p w:rsidR="005E0BCD" w:rsidRDefault="005E0BCD">
      <w:pPr>
        <w:pStyle w:val="Commentaire"/>
      </w:pPr>
      <w:r>
        <w:rPr>
          <w:rStyle w:val="Marquedecommentaire"/>
        </w:rPr>
        <w:annotationRef/>
      </w:r>
      <w:r>
        <w:t>Numérotez vos figures !</w:t>
      </w:r>
    </w:p>
  </w:comment>
  <w:comment w:id="33" w:author="cauzid5" w:date="2019-12-02T19:05:00Z" w:initials="c">
    <w:p w:rsidR="005E0BCD" w:rsidRDefault="005E0BCD">
      <w:pPr>
        <w:pStyle w:val="Commentaire"/>
      </w:pPr>
      <w:r>
        <w:rPr>
          <w:rStyle w:val="Marquedecommentaire"/>
        </w:rPr>
        <w:annotationRef/>
      </w:r>
      <w:r>
        <w:t>Ce n’est pas français</w:t>
      </w:r>
    </w:p>
  </w:comment>
  <w:comment w:id="34" w:author="cauzid5" w:date="2019-12-02T19:06:00Z" w:initials="c">
    <w:p w:rsidR="005E0BCD" w:rsidRDefault="005E0BCD">
      <w:pPr>
        <w:pStyle w:val="Commentaire"/>
      </w:pPr>
      <w:r>
        <w:rPr>
          <w:rStyle w:val="Marquedecommentaire"/>
        </w:rPr>
        <w:annotationRef/>
      </w:r>
      <w:r>
        <w:t>Vos phrases ne sont pas claires. Pensez à ceux qui devront utiliser votre travail quand vous rédigez !</w:t>
      </w:r>
    </w:p>
  </w:comment>
  <w:comment w:id="35" w:author="cauzid5" w:date="2019-12-02T19:09:00Z" w:initials="c">
    <w:p w:rsidR="005E0BCD" w:rsidRDefault="005E0BCD">
      <w:pPr>
        <w:pStyle w:val="Commentaire"/>
      </w:pPr>
      <w:r>
        <w:rPr>
          <w:rStyle w:val="Marquedecommentaire"/>
        </w:rPr>
        <w:annotationRef/>
      </w:r>
      <w:r>
        <w:t>Je ne suis pas sûr que cette « explication » soit de nature à aider vos collègues</w:t>
      </w:r>
    </w:p>
  </w:comment>
  <w:comment w:id="39" w:author="cauzid5" w:date="2019-12-02T19:09:00Z" w:initials="c">
    <w:p w:rsidR="005E0BCD" w:rsidRDefault="005E0BCD">
      <w:pPr>
        <w:pStyle w:val="Commentaire"/>
      </w:pPr>
      <w:r>
        <w:rPr>
          <w:rStyle w:val="Marquedecommentaire"/>
        </w:rPr>
        <w:annotationRef/>
      </w:r>
      <w:r>
        <w:t>Encore plus quoi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FD0" w:rsidRDefault="00674FD0" w:rsidP="005E013D">
      <w:pPr>
        <w:spacing w:after="0"/>
      </w:pPr>
      <w:r>
        <w:separator/>
      </w:r>
    </w:p>
  </w:endnote>
  <w:endnote w:type="continuationSeparator" w:id="0">
    <w:p w:rsidR="00674FD0" w:rsidRDefault="00674FD0" w:rsidP="005E013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150816"/>
      <w:docPartObj>
        <w:docPartGallery w:val="Page Numbers (Bottom of Page)"/>
        <w:docPartUnique/>
      </w:docPartObj>
    </w:sdtPr>
    <w:sdtContent>
      <w:p w:rsidR="00674FD0" w:rsidRDefault="00674FD0">
        <w:pPr>
          <w:pStyle w:val="Pieddepage"/>
          <w:jc w:val="right"/>
        </w:pPr>
        <w:fldSimple w:instr="PAGE   \* MERGEFORMAT">
          <w:r w:rsidR="005E0BCD">
            <w:rPr>
              <w:noProof/>
            </w:rPr>
            <w:t>5</w:t>
          </w:r>
        </w:fldSimple>
      </w:p>
    </w:sdtContent>
  </w:sdt>
  <w:p w:rsidR="00674FD0" w:rsidRDefault="00674FD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FD0" w:rsidRDefault="00674FD0" w:rsidP="005E013D">
      <w:pPr>
        <w:spacing w:after="0"/>
      </w:pPr>
      <w:r>
        <w:separator/>
      </w:r>
    </w:p>
  </w:footnote>
  <w:footnote w:type="continuationSeparator" w:id="0">
    <w:p w:rsidR="00674FD0" w:rsidRDefault="00674FD0" w:rsidP="005E013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16E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6" w:nlCheck="1" w:checkStyle="0"/>
  <w:activeWritingStyle w:appName="MSWord" w:lang="fr-FR" w:vendorID="64" w:dllVersion="4096" w:nlCheck="1" w:checkStyle="0"/>
  <w:activeWritingStyle w:appName="MSWord" w:lang="fr-FR" w:vendorID="64" w:dllVersion="0" w:nlCheck="1" w:checkStyle="0"/>
  <w:activeWritingStyle w:appName="MSWord" w:lang="fr-FR"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1D0DD6"/>
    <w:rsid w:val="000125E4"/>
    <w:rsid w:val="000516EA"/>
    <w:rsid w:val="00066478"/>
    <w:rsid w:val="00075B26"/>
    <w:rsid w:val="000910CC"/>
    <w:rsid w:val="000A6B5B"/>
    <w:rsid w:val="000C690D"/>
    <w:rsid w:val="00102336"/>
    <w:rsid w:val="00181575"/>
    <w:rsid w:val="00184A53"/>
    <w:rsid w:val="00186C82"/>
    <w:rsid w:val="001D0DD6"/>
    <w:rsid w:val="0020503E"/>
    <w:rsid w:val="00276BEC"/>
    <w:rsid w:val="00315BF7"/>
    <w:rsid w:val="003378CA"/>
    <w:rsid w:val="00356290"/>
    <w:rsid w:val="0037357D"/>
    <w:rsid w:val="00396C9F"/>
    <w:rsid w:val="003F3695"/>
    <w:rsid w:val="00432C8B"/>
    <w:rsid w:val="00465C71"/>
    <w:rsid w:val="00466987"/>
    <w:rsid w:val="00472C0A"/>
    <w:rsid w:val="0047503A"/>
    <w:rsid w:val="00495DAE"/>
    <w:rsid w:val="00497E87"/>
    <w:rsid w:val="004D596B"/>
    <w:rsid w:val="00527761"/>
    <w:rsid w:val="005562C8"/>
    <w:rsid w:val="005A55F0"/>
    <w:rsid w:val="005C0A99"/>
    <w:rsid w:val="005E013D"/>
    <w:rsid w:val="005E0BCD"/>
    <w:rsid w:val="005F0E7A"/>
    <w:rsid w:val="005F1835"/>
    <w:rsid w:val="005F5D0D"/>
    <w:rsid w:val="00642FCC"/>
    <w:rsid w:val="00643A71"/>
    <w:rsid w:val="00674FD0"/>
    <w:rsid w:val="00681AEF"/>
    <w:rsid w:val="006B4AC7"/>
    <w:rsid w:val="006C5F29"/>
    <w:rsid w:val="006E20AF"/>
    <w:rsid w:val="006F0154"/>
    <w:rsid w:val="00740281"/>
    <w:rsid w:val="00774110"/>
    <w:rsid w:val="0077451F"/>
    <w:rsid w:val="00796AD2"/>
    <w:rsid w:val="00797123"/>
    <w:rsid w:val="007B65DE"/>
    <w:rsid w:val="007C77EE"/>
    <w:rsid w:val="007E0A43"/>
    <w:rsid w:val="007F782C"/>
    <w:rsid w:val="00806DE7"/>
    <w:rsid w:val="00823D8C"/>
    <w:rsid w:val="00836552"/>
    <w:rsid w:val="00844CC2"/>
    <w:rsid w:val="008907A7"/>
    <w:rsid w:val="008C6CEB"/>
    <w:rsid w:val="008E4782"/>
    <w:rsid w:val="008F351D"/>
    <w:rsid w:val="008F45AC"/>
    <w:rsid w:val="00945391"/>
    <w:rsid w:val="009673BE"/>
    <w:rsid w:val="009806E1"/>
    <w:rsid w:val="00986D40"/>
    <w:rsid w:val="009D272D"/>
    <w:rsid w:val="00A3480F"/>
    <w:rsid w:val="00A42BCF"/>
    <w:rsid w:val="00AA5EAE"/>
    <w:rsid w:val="00AC1867"/>
    <w:rsid w:val="00B06F5F"/>
    <w:rsid w:val="00B22C02"/>
    <w:rsid w:val="00B3734C"/>
    <w:rsid w:val="00B90888"/>
    <w:rsid w:val="00B910CB"/>
    <w:rsid w:val="00B94789"/>
    <w:rsid w:val="00B948C7"/>
    <w:rsid w:val="00BA0439"/>
    <w:rsid w:val="00BA6E03"/>
    <w:rsid w:val="00BC27A9"/>
    <w:rsid w:val="00BF4598"/>
    <w:rsid w:val="00C079EC"/>
    <w:rsid w:val="00C10F6D"/>
    <w:rsid w:val="00C322DD"/>
    <w:rsid w:val="00C460AE"/>
    <w:rsid w:val="00C80E80"/>
    <w:rsid w:val="00C86491"/>
    <w:rsid w:val="00C93AE3"/>
    <w:rsid w:val="00C979EA"/>
    <w:rsid w:val="00CC195F"/>
    <w:rsid w:val="00CE108D"/>
    <w:rsid w:val="00D10570"/>
    <w:rsid w:val="00D955A4"/>
    <w:rsid w:val="00DB027E"/>
    <w:rsid w:val="00DD2491"/>
    <w:rsid w:val="00E314AB"/>
    <w:rsid w:val="00E420D3"/>
    <w:rsid w:val="00E777C9"/>
    <w:rsid w:val="00E86DCE"/>
    <w:rsid w:val="00E90834"/>
    <w:rsid w:val="00EA10E7"/>
    <w:rsid w:val="00EB0526"/>
    <w:rsid w:val="00EB6F97"/>
    <w:rsid w:val="00EC6124"/>
    <w:rsid w:val="00F3630C"/>
    <w:rsid w:val="00F8418E"/>
    <w:rsid w:val="00FB0136"/>
    <w:rsid w:val="00FF2348"/>
    <w:rsid w:val="00FF2F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7E"/>
    <w:pPr>
      <w:spacing w:after="120" w:line="240" w:lineRule="auto"/>
      <w:jc w:val="both"/>
    </w:pPr>
    <w:rPr>
      <w:sz w:val="24"/>
    </w:rPr>
  </w:style>
  <w:style w:type="paragraph" w:styleId="Titre1">
    <w:name w:val="heading 1"/>
    <w:basedOn w:val="Normal"/>
    <w:next w:val="Normal"/>
    <w:link w:val="Titre1Car"/>
    <w:uiPriority w:val="9"/>
    <w:qFormat/>
    <w:rsid w:val="00FF2348"/>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40281"/>
    <w:pPr>
      <w:spacing w:before="100" w:beforeAutospacing="1" w:after="100" w:afterAutospacing="1"/>
    </w:pPr>
    <w:rPr>
      <w:rFonts w:eastAsia="Times New Roman" w:cs="Times New Roman"/>
      <w:szCs w:val="24"/>
      <w:lang w:eastAsia="fr-FR"/>
    </w:rPr>
  </w:style>
  <w:style w:type="character" w:customStyle="1" w:styleId="ver">
    <w:name w:val="ver"/>
    <w:basedOn w:val="Policepardfaut"/>
    <w:rsid w:val="00740281"/>
  </w:style>
  <w:style w:type="character" w:customStyle="1" w:styleId="spellver">
    <w:name w:val="spellver"/>
    <w:basedOn w:val="Policepardfaut"/>
    <w:rsid w:val="00740281"/>
  </w:style>
  <w:style w:type="character" w:customStyle="1" w:styleId="spellmod">
    <w:name w:val="spellmod"/>
    <w:basedOn w:val="Policepardfaut"/>
    <w:rsid w:val="00740281"/>
  </w:style>
  <w:style w:type="character" w:customStyle="1" w:styleId="lang-el">
    <w:name w:val="lang-el"/>
    <w:basedOn w:val="Policepardfaut"/>
    <w:rsid w:val="00797123"/>
  </w:style>
  <w:style w:type="paragraph" w:styleId="Lgende">
    <w:name w:val="caption"/>
    <w:basedOn w:val="Normal"/>
    <w:next w:val="Normal"/>
    <w:uiPriority w:val="35"/>
    <w:unhideWhenUsed/>
    <w:qFormat/>
    <w:rsid w:val="00C10F6D"/>
    <w:pPr>
      <w:spacing w:after="200"/>
    </w:pPr>
    <w:rPr>
      <w:i/>
      <w:iCs/>
      <w:color w:val="44546A" w:themeColor="text2"/>
      <w:sz w:val="18"/>
      <w:szCs w:val="18"/>
    </w:rPr>
  </w:style>
  <w:style w:type="character" w:customStyle="1" w:styleId="mod">
    <w:name w:val="mod"/>
    <w:basedOn w:val="Policepardfaut"/>
    <w:rsid w:val="000C690D"/>
  </w:style>
  <w:style w:type="character" w:customStyle="1" w:styleId="Titre1Car">
    <w:name w:val="Titre 1 Car"/>
    <w:basedOn w:val="Policepardfaut"/>
    <w:link w:val="Titre1"/>
    <w:uiPriority w:val="9"/>
    <w:rsid w:val="00FF2348"/>
    <w:rPr>
      <w:rFonts w:asciiTheme="majorHAnsi" w:eastAsiaTheme="majorEastAsia" w:hAnsiTheme="majorHAnsi" w:cstheme="majorBidi"/>
      <w:color w:val="2F5496" w:themeColor="accent1" w:themeShade="BF"/>
      <w:sz w:val="28"/>
      <w:szCs w:val="32"/>
    </w:rPr>
  </w:style>
  <w:style w:type="character" w:styleId="Numrodeligne">
    <w:name w:val="line number"/>
    <w:basedOn w:val="Policepardfaut"/>
    <w:uiPriority w:val="99"/>
    <w:semiHidden/>
    <w:unhideWhenUsed/>
    <w:rsid w:val="006F0154"/>
  </w:style>
  <w:style w:type="character" w:styleId="Lienhypertexte">
    <w:name w:val="Hyperlink"/>
    <w:basedOn w:val="Policepardfaut"/>
    <w:uiPriority w:val="99"/>
    <w:unhideWhenUsed/>
    <w:rsid w:val="00B3734C"/>
    <w:rPr>
      <w:color w:val="0563C1" w:themeColor="hyperlink"/>
      <w:u w:val="single"/>
    </w:rPr>
  </w:style>
  <w:style w:type="character" w:customStyle="1" w:styleId="UnresolvedMention">
    <w:name w:val="Unresolved Mention"/>
    <w:basedOn w:val="Policepardfaut"/>
    <w:uiPriority w:val="99"/>
    <w:semiHidden/>
    <w:unhideWhenUsed/>
    <w:rsid w:val="00B3734C"/>
    <w:rPr>
      <w:color w:val="605E5C"/>
      <w:shd w:val="clear" w:color="auto" w:fill="E1DFDD"/>
    </w:rPr>
  </w:style>
  <w:style w:type="character" w:styleId="Lienhypertextesuivivisit">
    <w:name w:val="FollowedHyperlink"/>
    <w:basedOn w:val="Policepardfaut"/>
    <w:uiPriority w:val="99"/>
    <w:semiHidden/>
    <w:unhideWhenUsed/>
    <w:rsid w:val="00075B26"/>
    <w:rPr>
      <w:color w:val="954F72" w:themeColor="followedHyperlink"/>
      <w:u w:val="single"/>
    </w:rPr>
  </w:style>
  <w:style w:type="paragraph" w:styleId="Paragraphedeliste">
    <w:name w:val="List Paragraph"/>
    <w:basedOn w:val="Normal"/>
    <w:uiPriority w:val="34"/>
    <w:qFormat/>
    <w:rsid w:val="00465C71"/>
    <w:pPr>
      <w:spacing w:after="160" w:line="259" w:lineRule="auto"/>
      <w:ind w:left="720"/>
      <w:contextualSpacing/>
    </w:pPr>
    <w:rPr>
      <w:rFonts w:ascii="Arial" w:hAnsi="Arial"/>
    </w:rPr>
  </w:style>
  <w:style w:type="paragraph" w:styleId="Pieddepage">
    <w:name w:val="footer"/>
    <w:basedOn w:val="Normal"/>
    <w:link w:val="PieddepageCar"/>
    <w:uiPriority w:val="99"/>
    <w:unhideWhenUsed/>
    <w:rsid w:val="00465C71"/>
    <w:pPr>
      <w:tabs>
        <w:tab w:val="center" w:pos="4536"/>
        <w:tab w:val="right" w:pos="9072"/>
      </w:tabs>
      <w:spacing w:after="0"/>
    </w:pPr>
    <w:rPr>
      <w:rFonts w:ascii="Arial" w:hAnsi="Arial"/>
    </w:rPr>
  </w:style>
  <w:style w:type="character" w:customStyle="1" w:styleId="PieddepageCar">
    <w:name w:val="Pied de page Car"/>
    <w:basedOn w:val="Policepardfaut"/>
    <w:link w:val="Pieddepage"/>
    <w:uiPriority w:val="99"/>
    <w:rsid w:val="00465C71"/>
    <w:rPr>
      <w:rFonts w:ascii="Arial" w:hAnsi="Arial"/>
      <w:sz w:val="24"/>
    </w:rPr>
  </w:style>
  <w:style w:type="paragraph" w:styleId="En-tte">
    <w:name w:val="header"/>
    <w:basedOn w:val="Normal"/>
    <w:link w:val="En-tteCar"/>
    <w:uiPriority w:val="99"/>
    <w:unhideWhenUsed/>
    <w:rsid w:val="005E013D"/>
    <w:pPr>
      <w:tabs>
        <w:tab w:val="center" w:pos="4536"/>
        <w:tab w:val="right" w:pos="9072"/>
      </w:tabs>
      <w:spacing w:after="0"/>
    </w:pPr>
  </w:style>
  <w:style w:type="character" w:customStyle="1" w:styleId="En-tteCar">
    <w:name w:val="En-tête Car"/>
    <w:basedOn w:val="Policepardfaut"/>
    <w:link w:val="En-tte"/>
    <w:uiPriority w:val="99"/>
    <w:rsid w:val="005E013D"/>
    <w:rPr>
      <w:rFonts w:ascii="Times New Roman" w:hAnsi="Times New Roman"/>
      <w:sz w:val="24"/>
    </w:rPr>
  </w:style>
  <w:style w:type="paragraph" w:styleId="Bibliographie">
    <w:name w:val="Bibliography"/>
    <w:basedOn w:val="Normal"/>
    <w:next w:val="Normal"/>
    <w:uiPriority w:val="37"/>
    <w:unhideWhenUsed/>
    <w:rsid w:val="00DB027E"/>
  </w:style>
  <w:style w:type="paragraph" w:styleId="Textedebulles">
    <w:name w:val="Balloon Text"/>
    <w:basedOn w:val="Normal"/>
    <w:link w:val="TextedebullesCar"/>
    <w:uiPriority w:val="99"/>
    <w:semiHidden/>
    <w:unhideWhenUsed/>
    <w:rsid w:val="00674FD0"/>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4FD0"/>
    <w:rPr>
      <w:rFonts w:ascii="Tahoma" w:hAnsi="Tahoma" w:cs="Tahoma"/>
      <w:sz w:val="16"/>
      <w:szCs w:val="16"/>
    </w:rPr>
  </w:style>
  <w:style w:type="character" w:styleId="Marquedecommentaire">
    <w:name w:val="annotation reference"/>
    <w:basedOn w:val="Policepardfaut"/>
    <w:uiPriority w:val="99"/>
    <w:semiHidden/>
    <w:unhideWhenUsed/>
    <w:rsid w:val="00674FD0"/>
    <w:rPr>
      <w:sz w:val="16"/>
      <w:szCs w:val="16"/>
    </w:rPr>
  </w:style>
  <w:style w:type="paragraph" w:styleId="Commentaire">
    <w:name w:val="annotation text"/>
    <w:basedOn w:val="Normal"/>
    <w:link w:val="CommentaireCar"/>
    <w:uiPriority w:val="99"/>
    <w:semiHidden/>
    <w:unhideWhenUsed/>
    <w:rsid w:val="00674FD0"/>
    <w:rPr>
      <w:sz w:val="20"/>
      <w:szCs w:val="20"/>
    </w:rPr>
  </w:style>
  <w:style w:type="character" w:customStyle="1" w:styleId="CommentaireCar">
    <w:name w:val="Commentaire Car"/>
    <w:basedOn w:val="Policepardfaut"/>
    <w:link w:val="Commentaire"/>
    <w:uiPriority w:val="99"/>
    <w:semiHidden/>
    <w:rsid w:val="00674FD0"/>
    <w:rPr>
      <w:sz w:val="20"/>
      <w:szCs w:val="20"/>
    </w:rPr>
  </w:style>
  <w:style w:type="paragraph" w:styleId="Objetducommentaire">
    <w:name w:val="annotation subject"/>
    <w:basedOn w:val="Commentaire"/>
    <w:next w:val="Commentaire"/>
    <w:link w:val="ObjetducommentaireCar"/>
    <w:uiPriority w:val="99"/>
    <w:semiHidden/>
    <w:unhideWhenUsed/>
    <w:rsid w:val="00674FD0"/>
    <w:rPr>
      <w:b/>
      <w:bCs/>
    </w:rPr>
  </w:style>
  <w:style w:type="character" w:customStyle="1" w:styleId="ObjetducommentaireCar">
    <w:name w:val="Objet du commentaire Car"/>
    <w:basedOn w:val="CommentaireCar"/>
    <w:link w:val="Objetducommentaire"/>
    <w:uiPriority w:val="99"/>
    <w:semiHidden/>
    <w:rsid w:val="00674FD0"/>
    <w:rPr>
      <w:b/>
      <w:bCs/>
    </w:rPr>
  </w:style>
</w:styles>
</file>

<file path=word/webSettings.xml><?xml version="1.0" encoding="utf-8"?>
<w:webSettings xmlns:r="http://schemas.openxmlformats.org/officeDocument/2006/relationships" xmlns:w="http://schemas.openxmlformats.org/wordprocessingml/2006/main">
  <w:divs>
    <w:div w:id="69038635">
      <w:bodyDiv w:val="1"/>
      <w:marLeft w:val="0"/>
      <w:marRight w:val="0"/>
      <w:marTop w:val="0"/>
      <w:marBottom w:val="0"/>
      <w:divBdr>
        <w:top w:val="none" w:sz="0" w:space="0" w:color="auto"/>
        <w:left w:val="none" w:sz="0" w:space="0" w:color="auto"/>
        <w:bottom w:val="none" w:sz="0" w:space="0" w:color="auto"/>
        <w:right w:val="none" w:sz="0" w:space="0" w:color="auto"/>
      </w:divBdr>
    </w:div>
    <w:div w:id="90778939">
      <w:bodyDiv w:val="1"/>
      <w:marLeft w:val="0"/>
      <w:marRight w:val="0"/>
      <w:marTop w:val="0"/>
      <w:marBottom w:val="0"/>
      <w:divBdr>
        <w:top w:val="none" w:sz="0" w:space="0" w:color="auto"/>
        <w:left w:val="none" w:sz="0" w:space="0" w:color="auto"/>
        <w:bottom w:val="none" w:sz="0" w:space="0" w:color="auto"/>
        <w:right w:val="none" w:sz="0" w:space="0" w:color="auto"/>
      </w:divBdr>
    </w:div>
    <w:div w:id="161047976">
      <w:bodyDiv w:val="1"/>
      <w:marLeft w:val="0"/>
      <w:marRight w:val="0"/>
      <w:marTop w:val="0"/>
      <w:marBottom w:val="0"/>
      <w:divBdr>
        <w:top w:val="none" w:sz="0" w:space="0" w:color="auto"/>
        <w:left w:val="none" w:sz="0" w:space="0" w:color="auto"/>
        <w:bottom w:val="none" w:sz="0" w:space="0" w:color="auto"/>
        <w:right w:val="none" w:sz="0" w:space="0" w:color="auto"/>
      </w:divBdr>
    </w:div>
    <w:div w:id="164050803">
      <w:bodyDiv w:val="1"/>
      <w:marLeft w:val="0"/>
      <w:marRight w:val="0"/>
      <w:marTop w:val="0"/>
      <w:marBottom w:val="0"/>
      <w:divBdr>
        <w:top w:val="none" w:sz="0" w:space="0" w:color="auto"/>
        <w:left w:val="none" w:sz="0" w:space="0" w:color="auto"/>
        <w:bottom w:val="none" w:sz="0" w:space="0" w:color="auto"/>
        <w:right w:val="none" w:sz="0" w:space="0" w:color="auto"/>
      </w:divBdr>
    </w:div>
    <w:div w:id="250042590">
      <w:bodyDiv w:val="1"/>
      <w:marLeft w:val="0"/>
      <w:marRight w:val="0"/>
      <w:marTop w:val="0"/>
      <w:marBottom w:val="0"/>
      <w:divBdr>
        <w:top w:val="none" w:sz="0" w:space="0" w:color="auto"/>
        <w:left w:val="none" w:sz="0" w:space="0" w:color="auto"/>
        <w:bottom w:val="none" w:sz="0" w:space="0" w:color="auto"/>
        <w:right w:val="none" w:sz="0" w:space="0" w:color="auto"/>
      </w:divBdr>
    </w:div>
    <w:div w:id="371268961">
      <w:bodyDiv w:val="1"/>
      <w:marLeft w:val="0"/>
      <w:marRight w:val="0"/>
      <w:marTop w:val="0"/>
      <w:marBottom w:val="0"/>
      <w:divBdr>
        <w:top w:val="none" w:sz="0" w:space="0" w:color="auto"/>
        <w:left w:val="none" w:sz="0" w:space="0" w:color="auto"/>
        <w:bottom w:val="none" w:sz="0" w:space="0" w:color="auto"/>
        <w:right w:val="none" w:sz="0" w:space="0" w:color="auto"/>
      </w:divBdr>
    </w:div>
    <w:div w:id="431904310">
      <w:bodyDiv w:val="1"/>
      <w:marLeft w:val="0"/>
      <w:marRight w:val="0"/>
      <w:marTop w:val="0"/>
      <w:marBottom w:val="0"/>
      <w:divBdr>
        <w:top w:val="none" w:sz="0" w:space="0" w:color="auto"/>
        <w:left w:val="none" w:sz="0" w:space="0" w:color="auto"/>
        <w:bottom w:val="none" w:sz="0" w:space="0" w:color="auto"/>
        <w:right w:val="none" w:sz="0" w:space="0" w:color="auto"/>
      </w:divBdr>
    </w:div>
    <w:div w:id="541871339">
      <w:bodyDiv w:val="1"/>
      <w:marLeft w:val="0"/>
      <w:marRight w:val="0"/>
      <w:marTop w:val="0"/>
      <w:marBottom w:val="0"/>
      <w:divBdr>
        <w:top w:val="none" w:sz="0" w:space="0" w:color="auto"/>
        <w:left w:val="none" w:sz="0" w:space="0" w:color="auto"/>
        <w:bottom w:val="none" w:sz="0" w:space="0" w:color="auto"/>
        <w:right w:val="none" w:sz="0" w:space="0" w:color="auto"/>
      </w:divBdr>
    </w:div>
    <w:div w:id="558901679">
      <w:bodyDiv w:val="1"/>
      <w:marLeft w:val="0"/>
      <w:marRight w:val="0"/>
      <w:marTop w:val="0"/>
      <w:marBottom w:val="0"/>
      <w:divBdr>
        <w:top w:val="none" w:sz="0" w:space="0" w:color="auto"/>
        <w:left w:val="none" w:sz="0" w:space="0" w:color="auto"/>
        <w:bottom w:val="none" w:sz="0" w:space="0" w:color="auto"/>
        <w:right w:val="none" w:sz="0" w:space="0" w:color="auto"/>
      </w:divBdr>
    </w:div>
    <w:div w:id="610822116">
      <w:bodyDiv w:val="1"/>
      <w:marLeft w:val="0"/>
      <w:marRight w:val="0"/>
      <w:marTop w:val="0"/>
      <w:marBottom w:val="0"/>
      <w:divBdr>
        <w:top w:val="none" w:sz="0" w:space="0" w:color="auto"/>
        <w:left w:val="none" w:sz="0" w:space="0" w:color="auto"/>
        <w:bottom w:val="none" w:sz="0" w:space="0" w:color="auto"/>
        <w:right w:val="none" w:sz="0" w:space="0" w:color="auto"/>
      </w:divBdr>
    </w:div>
    <w:div w:id="611863201">
      <w:bodyDiv w:val="1"/>
      <w:marLeft w:val="0"/>
      <w:marRight w:val="0"/>
      <w:marTop w:val="0"/>
      <w:marBottom w:val="0"/>
      <w:divBdr>
        <w:top w:val="none" w:sz="0" w:space="0" w:color="auto"/>
        <w:left w:val="none" w:sz="0" w:space="0" w:color="auto"/>
        <w:bottom w:val="none" w:sz="0" w:space="0" w:color="auto"/>
        <w:right w:val="none" w:sz="0" w:space="0" w:color="auto"/>
      </w:divBdr>
    </w:div>
    <w:div w:id="615719429">
      <w:bodyDiv w:val="1"/>
      <w:marLeft w:val="0"/>
      <w:marRight w:val="0"/>
      <w:marTop w:val="0"/>
      <w:marBottom w:val="0"/>
      <w:divBdr>
        <w:top w:val="none" w:sz="0" w:space="0" w:color="auto"/>
        <w:left w:val="none" w:sz="0" w:space="0" w:color="auto"/>
        <w:bottom w:val="none" w:sz="0" w:space="0" w:color="auto"/>
        <w:right w:val="none" w:sz="0" w:space="0" w:color="auto"/>
      </w:divBdr>
    </w:div>
    <w:div w:id="691227312">
      <w:bodyDiv w:val="1"/>
      <w:marLeft w:val="0"/>
      <w:marRight w:val="0"/>
      <w:marTop w:val="0"/>
      <w:marBottom w:val="0"/>
      <w:divBdr>
        <w:top w:val="none" w:sz="0" w:space="0" w:color="auto"/>
        <w:left w:val="none" w:sz="0" w:space="0" w:color="auto"/>
        <w:bottom w:val="none" w:sz="0" w:space="0" w:color="auto"/>
        <w:right w:val="none" w:sz="0" w:space="0" w:color="auto"/>
      </w:divBdr>
    </w:div>
    <w:div w:id="886069027">
      <w:bodyDiv w:val="1"/>
      <w:marLeft w:val="0"/>
      <w:marRight w:val="0"/>
      <w:marTop w:val="0"/>
      <w:marBottom w:val="0"/>
      <w:divBdr>
        <w:top w:val="none" w:sz="0" w:space="0" w:color="auto"/>
        <w:left w:val="none" w:sz="0" w:space="0" w:color="auto"/>
        <w:bottom w:val="none" w:sz="0" w:space="0" w:color="auto"/>
        <w:right w:val="none" w:sz="0" w:space="0" w:color="auto"/>
      </w:divBdr>
    </w:div>
    <w:div w:id="1000154255">
      <w:bodyDiv w:val="1"/>
      <w:marLeft w:val="0"/>
      <w:marRight w:val="0"/>
      <w:marTop w:val="0"/>
      <w:marBottom w:val="0"/>
      <w:divBdr>
        <w:top w:val="none" w:sz="0" w:space="0" w:color="auto"/>
        <w:left w:val="none" w:sz="0" w:space="0" w:color="auto"/>
        <w:bottom w:val="none" w:sz="0" w:space="0" w:color="auto"/>
        <w:right w:val="none" w:sz="0" w:space="0" w:color="auto"/>
      </w:divBdr>
    </w:div>
    <w:div w:id="1139611821">
      <w:bodyDiv w:val="1"/>
      <w:marLeft w:val="0"/>
      <w:marRight w:val="0"/>
      <w:marTop w:val="0"/>
      <w:marBottom w:val="0"/>
      <w:divBdr>
        <w:top w:val="none" w:sz="0" w:space="0" w:color="auto"/>
        <w:left w:val="none" w:sz="0" w:space="0" w:color="auto"/>
        <w:bottom w:val="none" w:sz="0" w:space="0" w:color="auto"/>
        <w:right w:val="none" w:sz="0" w:space="0" w:color="auto"/>
      </w:divBdr>
    </w:div>
    <w:div w:id="1162505287">
      <w:bodyDiv w:val="1"/>
      <w:marLeft w:val="0"/>
      <w:marRight w:val="0"/>
      <w:marTop w:val="0"/>
      <w:marBottom w:val="0"/>
      <w:divBdr>
        <w:top w:val="none" w:sz="0" w:space="0" w:color="auto"/>
        <w:left w:val="none" w:sz="0" w:space="0" w:color="auto"/>
        <w:bottom w:val="none" w:sz="0" w:space="0" w:color="auto"/>
        <w:right w:val="none" w:sz="0" w:space="0" w:color="auto"/>
      </w:divBdr>
    </w:div>
    <w:div w:id="1254050793">
      <w:bodyDiv w:val="1"/>
      <w:marLeft w:val="0"/>
      <w:marRight w:val="0"/>
      <w:marTop w:val="0"/>
      <w:marBottom w:val="0"/>
      <w:divBdr>
        <w:top w:val="none" w:sz="0" w:space="0" w:color="auto"/>
        <w:left w:val="none" w:sz="0" w:space="0" w:color="auto"/>
        <w:bottom w:val="none" w:sz="0" w:space="0" w:color="auto"/>
        <w:right w:val="none" w:sz="0" w:space="0" w:color="auto"/>
      </w:divBdr>
    </w:div>
    <w:div w:id="1314524381">
      <w:bodyDiv w:val="1"/>
      <w:marLeft w:val="0"/>
      <w:marRight w:val="0"/>
      <w:marTop w:val="0"/>
      <w:marBottom w:val="0"/>
      <w:divBdr>
        <w:top w:val="none" w:sz="0" w:space="0" w:color="auto"/>
        <w:left w:val="none" w:sz="0" w:space="0" w:color="auto"/>
        <w:bottom w:val="none" w:sz="0" w:space="0" w:color="auto"/>
        <w:right w:val="none" w:sz="0" w:space="0" w:color="auto"/>
      </w:divBdr>
    </w:div>
    <w:div w:id="1426271017">
      <w:bodyDiv w:val="1"/>
      <w:marLeft w:val="0"/>
      <w:marRight w:val="0"/>
      <w:marTop w:val="0"/>
      <w:marBottom w:val="0"/>
      <w:divBdr>
        <w:top w:val="none" w:sz="0" w:space="0" w:color="auto"/>
        <w:left w:val="none" w:sz="0" w:space="0" w:color="auto"/>
        <w:bottom w:val="none" w:sz="0" w:space="0" w:color="auto"/>
        <w:right w:val="none" w:sz="0" w:space="0" w:color="auto"/>
      </w:divBdr>
    </w:div>
    <w:div w:id="1483933919">
      <w:bodyDiv w:val="1"/>
      <w:marLeft w:val="0"/>
      <w:marRight w:val="0"/>
      <w:marTop w:val="0"/>
      <w:marBottom w:val="0"/>
      <w:divBdr>
        <w:top w:val="none" w:sz="0" w:space="0" w:color="auto"/>
        <w:left w:val="none" w:sz="0" w:space="0" w:color="auto"/>
        <w:bottom w:val="none" w:sz="0" w:space="0" w:color="auto"/>
        <w:right w:val="none" w:sz="0" w:space="0" w:color="auto"/>
      </w:divBdr>
    </w:div>
    <w:div w:id="1557007875">
      <w:bodyDiv w:val="1"/>
      <w:marLeft w:val="0"/>
      <w:marRight w:val="0"/>
      <w:marTop w:val="0"/>
      <w:marBottom w:val="0"/>
      <w:divBdr>
        <w:top w:val="none" w:sz="0" w:space="0" w:color="auto"/>
        <w:left w:val="none" w:sz="0" w:space="0" w:color="auto"/>
        <w:bottom w:val="none" w:sz="0" w:space="0" w:color="auto"/>
        <w:right w:val="none" w:sz="0" w:space="0" w:color="auto"/>
      </w:divBdr>
    </w:div>
    <w:div w:id="1595743968">
      <w:bodyDiv w:val="1"/>
      <w:marLeft w:val="0"/>
      <w:marRight w:val="0"/>
      <w:marTop w:val="0"/>
      <w:marBottom w:val="0"/>
      <w:divBdr>
        <w:top w:val="none" w:sz="0" w:space="0" w:color="auto"/>
        <w:left w:val="none" w:sz="0" w:space="0" w:color="auto"/>
        <w:bottom w:val="none" w:sz="0" w:space="0" w:color="auto"/>
        <w:right w:val="none" w:sz="0" w:space="0" w:color="auto"/>
      </w:divBdr>
    </w:div>
    <w:div w:id="1780833459">
      <w:bodyDiv w:val="1"/>
      <w:marLeft w:val="0"/>
      <w:marRight w:val="0"/>
      <w:marTop w:val="0"/>
      <w:marBottom w:val="0"/>
      <w:divBdr>
        <w:top w:val="none" w:sz="0" w:space="0" w:color="auto"/>
        <w:left w:val="none" w:sz="0" w:space="0" w:color="auto"/>
        <w:bottom w:val="none" w:sz="0" w:space="0" w:color="auto"/>
        <w:right w:val="none" w:sz="0" w:space="0" w:color="auto"/>
      </w:divBdr>
    </w:div>
    <w:div w:id="1902401950">
      <w:bodyDiv w:val="1"/>
      <w:marLeft w:val="0"/>
      <w:marRight w:val="0"/>
      <w:marTop w:val="0"/>
      <w:marBottom w:val="0"/>
      <w:divBdr>
        <w:top w:val="none" w:sz="0" w:space="0" w:color="auto"/>
        <w:left w:val="none" w:sz="0" w:space="0" w:color="auto"/>
        <w:bottom w:val="none" w:sz="0" w:space="0" w:color="auto"/>
        <w:right w:val="none" w:sz="0" w:space="0" w:color="auto"/>
      </w:divBdr>
    </w:div>
    <w:div w:id="2007436456">
      <w:bodyDiv w:val="1"/>
      <w:marLeft w:val="0"/>
      <w:marRight w:val="0"/>
      <w:marTop w:val="0"/>
      <w:marBottom w:val="0"/>
      <w:divBdr>
        <w:top w:val="none" w:sz="0" w:space="0" w:color="auto"/>
        <w:left w:val="none" w:sz="0" w:space="0" w:color="auto"/>
        <w:bottom w:val="none" w:sz="0" w:space="0" w:color="auto"/>
        <w:right w:val="none" w:sz="0" w:space="0" w:color="auto"/>
      </w:divBdr>
    </w:div>
    <w:div w:id="210429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Tri par nom" Version="2003">
  <b:Source>
    <b:Tag>Dem07</b:Tag>
    <b:SourceType>InternetSite</b:SourceType>
    <b:Guid>{B6D104DF-ABC6-4A57-962A-EDE0AF889C02}</b:Guid>
    <b:Author>
      <b:Author>
        <b:NameList>
          <b:Person>
            <b:Last>Demirdjian</b:Last>
            <b:First>Hagop</b:First>
          </b:Person>
        </b:NameList>
      </b:Author>
    </b:Author>
    <b:Title>Les origines de l'IRMN : La résonnance magnétique</b:Title>
    <b:InternetSiteTitle>Culture Science Chimie</b:InternetSiteTitle>
    <b:Year>2007</b:Year>
    <b:Month>11</b:Month>
    <b:Day>01</b:Day>
    <b:URL>http://culturesciences.chimie.ens.fr/content/les-origines-de-lirm-la-resonance-magnetique-nucleaire-1198</b:URL>
    <b:YearAccessed>2019</b:YearAccessed>
    <b:MonthAccessed>11</b:MonthAccessed>
    <b:DayAccessed>2</b:DayAccessed>
    <b:RefOrder>1</b:RefOrder>
  </b:Source>
  <b:Source>
    <b:Tag>AKO17</b:Tag>
    <b:SourceType>Report</b:SourceType>
    <b:Guid>{6ADB294F-0043-49CE-A5B5-23D5B983D7F3}</b:Guid>
    <b:Title>Une introduction de la résonance magnétique et nucléaire</b:Title>
    <b:Year>2017</b:Year>
    <b:URL>http://www.sciences.univ-nantes.fr/ceisam/data/43/akoka/RMN-chap1.pdf</b:URL>
    <b:Author>
      <b:Author>
        <b:NameList>
          <b:Person>
            <b:Last>AKOKA</b:Last>
            <b:First>Serge</b:First>
          </b:Person>
        </b:NameList>
      </b:Author>
    </b:Author>
    <b:Publisher>Université de Nantes</b:Publisher>
    <b:City>Nantes</b:City>
    <b:YearAccessed>2019</b:YearAccessed>
    <b:MonthAccessed>11</b:MonthAccessed>
    <b:DayAccessed>05</b:DayAccessed>
    <b:RefOrder>2</b:RefOrder>
  </b:Source>
</b:Sources>
</file>

<file path=customXml/itemProps1.xml><?xml version="1.0" encoding="utf-8"?>
<ds:datastoreItem xmlns:ds="http://schemas.openxmlformats.org/officeDocument/2006/customXml" ds:itemID="{18D3435E-1EC2-4E8C-96D8-412DFA23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1374</Words>
  <Characters>7559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BRAS</dc:creator>
  <cp:lastModifiedBy>cauzid5</cp:lastModifiedBy>
  <cp:revision>2</cp:revision>
  <dcterms:created xsi:type="dcterms:W3CDTF">2019-12-02T18:10:00Z</dcterms:created>
  <dcterms:modified xsi:type="dcterms:W3CDTF">2019-12-02T18:10:00Z</dcterms:modified>
</cp:coreProperties>
</file>